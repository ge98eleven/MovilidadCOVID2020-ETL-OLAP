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DF0E8" w14:textId="77777777" w:rsidR="002B2948" w:rsidRDefault="002B2948" w:rsidP="002B2948">
      <w:pPr>
        <w:pStyle w:val="Ttulo1"/>
        <w:rPr>
          <w:lang w:val="es-SV"/>
        </w:rPr>
      </w:pPr>
      <w:r>
        <w:rPr>
          <w:lang w:val="es-SV"/>
        </w:rPr>
        <w:t>Documentación:</w:t>
      </w:r>
    </w:p>
    <w:p w14:paraId="757A112F" w14:textId="747CF816" w:rsidR="002B2948" w:rsidRDefault="002B2948" w:rsidP="002B2948">
      <w:pPr>
        <w:pStyle w:val="Ttulo2"/>
        <w:rPr>
          <w:lang w:val="es-SV"/>
        </w:rPr>
      </w:pPr>
      <w:r>
        <w:rPr>
          <w:lang w:val="es-SV"/>
        </w:rPr>
        <w:t>Estructura de las carpetas:</w:t>
      </w:r>
    </w:p>
    <w:p w14:paraId="74DEC6A2" w14:textId="77777777" w:rsidR="002B2948" w:rsidRPr="002B2948" w:rsidRDefault="002B2948" w:rsidP="002B2948">
      <w:pPr>
        <w:numPr>
          <w:ilvl w:val="0"/>
          <w:numId w:val="5"/>
        </w:numPr>
        <w:rPr>
          <w:lang w:val="es-SV"/>
        </w:rPr>
      </w:pPr>
      <w:r w:rsidRPr="002B2948">
        <w:rPr>
          <w:b/>
          <w:bCs/>
          <w:lang w:val="es-SV"/>
        </w:rPr>
        <w:t>Datos/</w:t>
      </w:r>
      <w:r w:rsidRPr="002B2948">
        <w:rPr>
          <w:lang w:val="es-SV"/>
        </w:rPr>
        <w:t>: tus archivos de entrada originales.</w:t>
      </w:r>
    </w:p>
    <w:p w14:paraId="2177349B" w14:textId="77777777" w:rsidR="002B2948" w:rsidRPr="002B2948" w:rsidRDefault="002B2948" w:rsidP="002B2948">
      <w:pPr>
        <w:numPr>
          <w:ilvl w:val="0"/>
          <w:numId w:val="5"/>
        </w:numPr>
        <w:rPr>
          <w:lang w:val="es-SV"/>
        </w:rPr>
      </w:pPr>
      <w:proofErr w:type="spellStart"/>
      <w:r w:rsidRPr="002B2948">
        <w:rPr>
          <w:b/>
          <w:bCs/>
          <w:lang w:val="es-SV"/>
        </w:rPr>
        <w:t>SQLScripts</w:t>
      </w:r>
      <w:proofErr w:type="spellEnd"/>
      <w:r w:rsidRPr="002B2948">
        <w:rPr>
          <w:b/>
          <w:bCs/>
          <w:lang w:val="es-SV"/>
        </w:rPr>
        <w:t>/</w:t>
      </w:r>
      <w:r w:rsidRPr="002B2948">
        <w:rPr>
          <w:lang w:val="es-SV"/>
        </w:rPr>
        <w:t>: todo lo que necesitas para crear y poblar esquemas en la base de datos.</w:t>
      </w:r>
    </w:p>
    <w:p w14:paraId="7529EC9B" w14:textId="77777777" w:rsidR="002B2948" w:rsidRPr="002B2948" w:rsidRDefault="002B2948" w:rsidP="002B2948">
      <w:pPr>
        <w:numPr>
          <w:ilvl w:val="0"/>
          <w:numId w:val="5"/>
        </w:numPr>
        <w:rPr>
          <w:lang w:val="es-SV"/>
        </w:rPr>
      </w:pPr>
      <w:proofErr w:type="spellStart"/>
      <w:r w:rsidRPr="002B2948">
        <w:rPr>
          <w:b/>
          <w:bCs/>
          <w:lang w:val="es-SV"/>
        </w:rPr>
        <w:t>SSISPackege</w:t>
      </w:r>
      <w:proofErr w:type="spellEnd"/>
      <w:r w:rsidRPr="002B2948">
        <w:rPr>
          <w:b/>
          <w:bCs/>
          <w:lang w:val="es-SV"/>
        </w:rPr>
        <w:t>/</w:t>
      </w:r>
      <w:r w:rsidRPr="002B2948">
        <w:rPr>
          <w:lang w:val="es-SV"/>
        </w:rPr>
        <w:t>: implementación del ETL en SSIS.</w:t>
      </w:r>
    </w:p>
    <w:p w14:paraId="6466EF64" w14:textId="77777777" w:rsidR="002B2948" w:rsidRPr="002B2948" w:rsidRDefault="002B2948" w:rsidP="002B2948">
      <w:pPr>
        <w:numPr>
          <w:ilvl w:val="0"/>
          <w:numId w:val="5"/>
        </w:numPr>
        <w:rPr>
          <w:lang w:val="es-SV"/>
        </w:rPr>
      </w:pPr>
      <w:proofErr w:type="spellStart"/>
      <w:r w:rsidRPr="002B2948">
        <w:rPr>
          <w:b/>
          <w:bCs/>
          <w:lang w:val="es-SV"/>
        </w:rPr>
        <w:t>SSASModel</w:t>
      </w:r>
      <w:proofErr w:type="spellEnd"/>
      <w:r w:rsidRPr="002B2948">
        <w:rPr>
          <w:b/>
          <w:bCs/>
          <w:lang w:val="es-SV"/>
        </w:rPr>
        <w:t>/</w:t>
      </w:r>
      <w:r w:rsidRPr="002B2948">
        <w:rPr>
          <w:lang w:val="es-SV"/>
        </w:rPr>
        <w:t xml:space="preserve">: definición del cubo y dimensiones en </w:t>
      </w:r>
      <w:proofErr w:type="spellStart"/>
      <w:r w:rsidRPr="002B2948">
        <w:rPr>
          <w:lang w:val="es-SV"/>
        </w:rPr>
        <w:t>Analysis</w:t>
      </w:r>
      <w:proofErr w:type="spellEnd"/>
      <w:r w:rsidRPr="002B2948">
        <w:rPr>
          <w:lang w:val="es-SV"/>
        </w:rPr>
        <w:t xml:space="preserve"> </w:t>
      </w:r>
      <w:proofErr w:type="spellStart"/>
      <w:r w:rsidRPr="002B2948">
        <w:rPr>
          <w:lang w:val="es-SV"/>
        </w:rPr>
        <w:t>Services</w:t>
      </w:r>
      <w:proofErr w:type="spellEnd"/>
      <w:r w:rsidRPr="002B2948">
        <w:rPr>
          <w:lang w:val="es-SV"/>
        </w:rPr>
        <w:t>.</w:t>
      </w:r>
    </w:p>
    <w:p w14:paraId="5BFABD8C" w14:textId="77777777" w:rsidR="002B2948" w:rsidRPr="002B2948" w:rsidRDefault="002B2948" w:rsidP="002B2948">
      <w:pPr>
        <w:numPr>
          <w:ilvl w:val="0"/>
          <w:numId w:val="5"/>
        </w:numPr>
        <w:rPr>
          <w:lang w:val="es-SV"/>
        </w:rPr>
      </w:pPr>
      <w:r w:rsidRPr="002B2948">
        <w:rPr>
          <w:b/>
          <w:bCs/>
          <w:lang w:val="es-SV"/>
        </w:rPr>
        <w:t>README.md</w:t>
      </w:r>
      <w:r w:rsidRPr="002B2948">
        <w:rPr>
          <w:lang w:val="es-SV"/>
        </w:rPr>
        <w:t>: guía de alto nivel para cualquiera que clone el repo.</w:t>
      </w:r>
    </w:p>
    <w:p w14:paraId="632BE5DF" w14:textId="77777777" w:rsidR="002B2948" w:rsidRDefault="002B2948">
      <w:pPr>
        <w:rPr>
          <w:ins w:id="0" w:author="Pena Rivera, Gerardo Alberto (ext) (RC-SV DI)" w:date="2025-05-28T00:00:00Z" w16du:dateUtc="2025-05-28T06:00:00Z"/>
          <w:lang w:val="es-SV"/>
        </w:rPr>
      </w:pPr>
    </w:p>
    <w:p w14:paraId="0265CDDB" w14:textId="2EA9C1D5" w:rsidR="00FE2E44" w:rsidRDefault="00FE2E44" w:rsidP="00FE2E44">
      <w:pPr>
        <w:pStyle w:val="Ttulo2"/>
        <w:rPr>
          <w:ins w:id="1" w:author="Pena Rivera, Gerardo Alberto (ext) (RC-SV DI)" w:date="2025-05-28T00:01:00Z" w16du:dateUtc="2025-05-28T06:01:00Z"/>
          <w:lang w:val="es-SV"/>
        </w:rPr>
      </w:pPr>
      <w:ins w:id="2" w:author="Pena Rivera, Gerardo Alberto (ext) (RC-SV DI)" w:date="2025-05-28T00:00:00Z" w16du:dateUtc="2025-05-28T06:00:00Z">
        <w:r>
          <w:rPr>
            <w:lang w:val="es-SV"/>
          </w:rPr>
          <w:t>Estructura base de datos:</w:t>
        </w:r>
      </w:ins>
    </w:p>
    <w:p w14:paraId="0337BAC7" w14:textId="77777777" w:rsidR="00FE2E44" w:rsidRDefault="00FE2E44" w:rsidP="00FE2E44">
      <w:pPr>
        <w:rPr>
          <w:ins w:id="3" w:author="Pena Rivera, Gerardo Alberto (ext) (RC-SV DI)" w:date="2025-05-28T00:01:00Z" w16du:dateUtc="2025-05-28T06:01:00Z"/>
          <w:lang w:val="es-SV"/>
        </w:rPr>
      </w:pPr>
    </w:p>
    <w:p w14:paraId="2BFF2F50" w14:textId="77777777" w:rsidR="00FE2E44" w:rsidRPr="00FE2E44" w:rsidRDefault="00FE2E44" w:rsidP="00FE2E44">
      <w:pPr>
        <w:rPr>
          <w:ins w:id="4" w:author="Pena Rivera, Gerardo Alberto (ext) (RC-SV DI)" w:date="2025-05-28T00:01:00Z"/>
          <w:b/>
          <w:bCs/>
          <w:lang w:val="es-SV"/>
        </w:rPr>
      </w:pPr>
      <w:ins w:id="5" w:author="Pena Rivera, Gerardo Alberto (ext) (RC-SV DI)" w:date="2025-05-28T00:01:00Z">
        <w:r w:rsidRPr="00FE2E44">
          <w:rPr>
            <w:b/>
            <w:bCs/>
            <w:lang w:val="es-SV"/>
          </w:rPr>
          <w:t xml:space="preserve">1. </w:t>
        </w:r>
        <w:proofErr w:type="spellStart"/>
        <w:r w:rsidRPr="00FE2E44">
          <w:rPr>
            <w:b/>
            <w:bCs/>
            <w:lang w:val="es-SV"/>
          </w:rPr>
          <w:t>StgMobility</w:t>
        </w:r>
        <w:proofErr w:type="spellEnd"/>
        <w:r w:rsidRPr="00FE2E44">
          <w:rPr>
            <w:b/>
            <w:bCs/>
            <w:lang w:val="es-SV"/>
          </w:rPr>
          <w:t xml:space="preserve"> (</w:t>
        </w:r>
        <w:proofErr w:type="spellStart"/>
        <w:r w:rsidRPr="00FE2E44">
          <w:rPr>
            <w:b/>
            <w:bCs/>
            <w:lang w:val="es-SV"/>
          </w:rPr>
          <w:t>staging</w:t>
        </w:r>
        <w:proofErr w:type="spellEnd"/>
        <w:r w:rsidRPr="00FE2E44">
          <w:rPr>
            <w:b/>
            <w:bCs/>
            <w:lang w:val="es-SV"/>
          </w:rPr>
          <w:t>)</w:t>
        </w:r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4"/>
        <w:gridCol w:w="2674"/>
      </w:tblGrid>
      <w:tr w:rsidR="00FE2E44" w:rsidRPr="00FE2E44" w14:paraId="5034C684" w14:textId="77777777" w:rsidTr="00FE2E44">
        <w:trPr>
          <w:tblHeader/>
          <w:tblCellSpacing w:w="15" w:type="dxa"/>
          <w:ins w:id="6" w:author="Pena Rivera, Gerardo Alberto (ext) (RC-SV DI)" w:date="2025-05-28T00:01:00Z"/>
        </w:trPr>
        <w:tc>
          <w:tcPr>
            <w:tcW w:w="0" w:type="auto"/>
            <w:vAlign w:val="center"/>
            <w:hideMark/>
          </w:tcPr>
          <w:p w14:paraId="77C6DAB0" w14:textId="77777777" w:rsidR="00FE2E44" w:rsidRPr="00FE2E44" w:rsidRDefault="00FE2E44" w:rsidP="00FE2E44">
            <w:pPr>
              <w:rPr>
                <w:ins w:id="7" w:author="Pena Rivera, Gerardo Alberto (ext) (RC-SV DI)" w:date="2025-05-28T00:01:00Z"/>
                <w:b/>
                <w:bCs/>
                <w:lang w:val="es-SV"/>
              </w:rPr>
            </w:pPr>
            <w:ins w:id="8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t>Columna</w:t>
              </w:r>
            </w:ins>
          </w:p>
        </w:tc>
        <w:tc>
          <w:tcPr>
            <w:tcW w:w="0" w:type="auto"/>
            <w:vAlign w:val="center"/>
            <w:hideMark/>
          </w:tcPr>
          <w:p w14:paraId="22C08ED8" w14:textId="77777777" w:rsidR="00FE2E44" w:rsidRPr="00FE2E44" w:rsidRDefault="00FE2E44" w:rsidP="00FE2E44">
            <w:pPr>
              <w:rPr>
                <w:ins w:id="9" w:author="Pena Rivera, Gerardo Alberto (ext) (RC-SV DI)" w:date="2025-05-28T00:01:00Z"/>
                <w:b/>
                <w:bCs/>
                <w:lang w:val="es-SV"/>
              </w:rPr>
            </w:pPr>
            <w:ins w:id="10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t>Descripción</w:t>
              </w:r>
            </w:ins>
          </w:p>
        </w:tc>
      </w:tr>
      <w:tr w:rsidR="00FE2E44" w:rsidRPr="00FE2E44" w14:paraId="107F660F" w14:textId="77777777" w:rsidTr="00FE2E44">
        <w:trPr>
          <w:tblCellSpacing w:w="15" w:type="dxa"/>
          <w:ins w:id="11" w:author="Pena Rivera, Gerardo Alberto (ext) (RC-SV DI)" w:date="2025-05-28T00:01:00Z"/>
        </w:trPr>
        <w:tc>
          <w:tcPr>
            <w:tcW w:w="0" w:type="auto"/>
            <w:vAlign w:val="center"/>
            <w:hideMark/>
          </w:tcPr>
          <w:p w14:paraId="13B08BD3" w14:textId="77777777" w:rsidR="00FE2E44" w:rsidRPr="00FE2E44" w:rsidRDefault="00FE2E44" w:rsidP="00FE2E44">
            <w:pPr>
              <w:rPr>
                <w:ins w:id="12" w:author="Pena Rivera, Gerardo Alberto (ext) (RC-SV DI)" w:date="2025-05-28T00:01:00Z"/>
                <w:lang w:val="es-SV"/>
              </w:rPr>
            </w:pPr>
            <w:ins w:id="13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t>sub_region_1</w:t>
              </w:r>
            </w:ins>
          </w:p>
        </w:tc>
        <w:tc>
          <w:tcPr>
            <w:tcW w:w="0" w:type="auto"/>
            <w:vAlign w:val="center"/>
            <w:hideMark/>
          </w:tcPr>
          <w:p w14:paraId="76F0D745" w14:textId="77777777" w:rsidR="00FE2E44" w:rsidRPr="00FE2E44" w:rsidRDefault="00FE2E44" w:rsidP="00FE2E44">
            <w:pPr>
              <w:rPr>
                <w:ins w:id="14" w:author="Pena Rivera, Gerardo Alberto (ext) (RC-SV DI)" w:date="2025-05-28T00:01:00Z"/>
                <w:lang w:val="es-SV"/>
              </w:rPr>
            </w:pPr>
            <w:ins w:id="15" w:author="Pena Rivera, Gerardo Alberto (ext) (RC-SV DI)" w:date="2025-05-28T00:01:00Z">
              <w:r w:rsidRPr="00FE2E44">
                <w:rPr>
                  <w:lang w:val="es-SV"/>
                </w:rPr>
                <w:t>Nombre de la región (por ejemplo, departamento o estado).</w:t>
              </w:r>
            </w:ins>
          </w:p>
        </w:tc>
      </w:tr>
      <w:tr w:rsidR="00FE2E44" w:rsidRPr="00FE2E44" w14:paraId="0B384DE7" w14:textId="77777777" w:rsidTr="00FE2E44">
        <w:trPr>
          <w:tblCellSpacing w:w="15" w:type="dxa"/>
          <w:ins w:id="16" w:author="Pena Rivera, Gerardo Alberto (ext) (RC-SV DI)" w:date="2025-05-28T00:01:00Z"/>
        </w:trPr>
        <w:tc>
          <w:tcPr>
            <w:tcW w:w="0" w:type="auto"/>
            <w:vAlign w:val="center"/>
            <w:hideMark/>
          </w:tcPr>
          <w:p w14:paraId="027B07D3" w14:textId="77777777" w:rsidR="00FE2E44" w:rsidRPr="00FE2E44" w:rsidRDefault="00FE2E44" w:rsidP="00FE2E44">
            <w:pPr>
              <w:rPr>
                <w:ins w:id="17" w:author="Pena Rivera, Gerardo Alberto (ext) (RC-SV DI)" w:date="2025-05-28T00:01:00Z"/>
                <w:lang w:val="es-SV"/>
              </w:rPr>
            </w:pPr>
            <w:ins w:id="18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t>date</w:t>
              </w:r>
            </w:ins>
          </w:p>
        </w:tc>
        <w:tc>
          <w:tcPr>
            <w:tcW w:w="0" w:type="auto"/>
            <w:vAlign w:val="center"/>
            <w:hideMark/>
          </w:tcPr>
          <w:p w14:paraId="44E7C9DF" w14:textId="77777777" w:rsidR="00FE2E44" w:rsidRPr="00FE2E44" w:rsidRDefault="00FE2E44" w:rsidP="00FE2E44">
            <w:pPr>
              <w:rPr>
                <w:ins w:id="19" w:author="Pena Rivera, Gerardo Alberto (ext) (RC-SV DI)" w:date="2025-05-28T00:01:00Z"/>
                <w:lang w:val="es-SV"/>
              </w:rPr>
            </w:pPr>
            <w:ins w:id="20" w:author="Pena Rivera, Gerardo Alberto (ext) (RC-SV DI)" w:date="2025-05-28T00:01:00Z">
              <w:r w:rsidRPr="00FE2E44">
                <w:rPr>
                  <w:lang w:val="es-SV"/>
                </w:rPr>
                <w:t>Fecha original en formato YYYY-MM-DD.</w:t>
              </w:r>
            </w:ins>
          </w:p>
        </w:tc>
      </w:tr>
      <w:tr w:rsidR="00FE2E44" w:rsidRPr="00FE2E44" w14:paraId="0F30E43F" w14:textId="77777777" w:rsidTr="00FE2E44">
        <w:trPr>
          <w:tblCellSpacing w:w="15" w:type="dxa"/>
          <w:ins w:id="21" w:author="Pena Rivera, Gerardo Alberto (ext) (RC-SV DI)" w:date="2025-05-28T00:01:00Z"/>
        </w:trPr>
        <w:tc>
          <w:tcPr>
            <w:tcW w:w="0" w:type="auto"/>
            <w:vAlign w:val="center"/>
            <w:hideMark/>
          </w:tcPr>
          <w:p w14:paraId="0A1151E4" w14:textId="77777777" w:rsidR="00FE2E44" w:rsidRPr="00FE2E44" w:rsidRDefault="00FE2E44" w:rsidP="00FE2E44">
            <w:pPr>
              <w:rPr>
                <w:ins w:id="22" w:author="Pena Rivera, Gerardo Alberto (ext) (RC-SV DI)" w:date="2025-05-28T00:01:00Z"/>
                <w:lang w:val="es-SV"/>
              </w:rPr>
            </w:pPr>
            <w:proofErr w:type="spellStart"/>
            <w:ins w:id="23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t>retail_and_recreation_percent_change_from_baseline</w:t>
              </w:r>
              <w:proofErr w:type="spellEnd"/>
            </w:ins>
          </w:p>
        </w:tc>
        <w:tc>
          <w:tcPr>
            <w:tcW w:w="0" w:type="auto"/>
            <w:vAlign w:val="center"/>
            <w:hideMark/>
          </w:tcPr>
          <w:p w14:paraId="557F496E" w14:textId="77777777" w:rsidR="00FE2E44" w:rsidRPr="00FE2E44" w:rsidRDefault="00FE2E44" w:rsidP="00FE2E44">
            <w:pPr>
              <w:rPr>
                <w:ins w:id="24" w:author="Pena Rivera, Gerardo Alberto (ext) (RC-SV DI)" w:date="2025-05-28T00:01:00Z"/>
                <w:lang w:val="es-SV"/>
              </w:rPr>
            </w:pPr>
            <w:ins w:id="25" w:author="Pena Rivera, Gerardo Alberto (ext) (RC-SV DI)" w:date="2025-05-28T00:01:00Z">
              <w:r w:rsidRPr="00FE2E44">
                <w:rPr>
                  <w:lang w:val="es-SV"/>
                </w:rPr>
                <w:t>% de cambio en movilidad hacia sitios de ocio y recreación, respecto a la línea base.</w:t>
              </w:r>
            </w:ins>
          </w:p>
        </w:tc>
      </w:tr>
      <w:tr w:rsidR="00FE2E44" w:rsidRPr="00FE2E44" w14:paraId="5F982327" w14:textId="77777777" w:rsidTr="00FE2E44">
        <w:trPr>
          <w:tblCellSpacing w:w="15" w:type="dxa"/>
          <w:ins w:id="26" w:author="Pena Rivera, Gerardo Alberto (ext) (RC-SV DI)" w:date="2025-05-28T00:01:00Z"/>
        </w:trPr>
        <w:tc>
          <w:tcPr>
            <w:tcW w:w="0" w:type="auto"/>
            <w:vAlign w:val="center"/>
            <w:hideMark/>
          </w:tcPr>
          <w:p w14:paraId="61B0EBD9" w14:textId="77777777" w:rsidR="00FE2E44" w:rsidRPr="00FE2E44" w:rsidRDefault="00FE2E44" w:rsidP="00FE2E44">
            <w:pPr>
              <w:rPr>
                <w:ins w:id="27" w:author="Pena Rivera, Gerardo Alberto (ext) (RC-SV DI)" w:date="2025-05-28T00:01:00Z"/>
                <w:lang w:val="es-SV"/>
              </w:rPr>
            </w:pPr>
            <w:proofErr w:type="spellStart"/>
            <w:ins w:id="28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t>grocery_and_pharmacy_percent_change_from_baseline</w:t>
              </w:r>
              <w:proofErr w:type="spellEnd"/>
            </w:ins>
          </w:p>
        </w:tc>
        <w:tc>
          <w:tcPr>
            <w:tcW w:w="0" w:type="auto"/>
            <w:vAlign w:val="center"/>
            <w:hideMark/>
          </w:tcPr>
          <w:p w14:paraId="5B54CF0E" w14:textId="77777777" w:rsidR="00FE2E44" w:rsidRPr="00FE2E44" w:rsidRDefault="00FE2E44" w:rsidP="00FE2E44">
            <w:pPr>
              <w:rPr>
                <w:ins w:id="29" w:author="Pena Rivera, Gerardo Alberto (ext) (RC-SV DI)" w:date="2025-05-28T00:01:00Z"/>
                <w:lang w:val="es-SV"/>
              </w:rPr>
            </w:pPr>
            <w:ins w:id="30" w:author="Pena Rivera, Gerardo Alberto (ext) (RC-SV DI)" w:date="2025-05-28T00:01:00Z">
              <w:r w:rsidRPr="00FE2E44">
                <w:rPr>
                  <w:lang w:val="es-SV"/>
                </w:rPr>
                <w:t>% de cambio en movilidad hacia tiendas de abarrotes y farmacias.</w:t>
              </w:r>
            </w:ins>
          </w:p>
        </w:tc>
      </w:tr>
      <w:tr w:rsidR="00FE2E44" w:rsidRPr="00FE2E44" w14:paraId="761689B9" w14:textId="77777777" w:rsidTr="00FE2E44">
        <w:trPr>
          <w:tblCellSpacing w:w="15" w:type="dxa"/>
          <w:ins w:id="31" w:author="Pena Rivera, Gerardo Alberto (ext) (RC-SV DI)" w:date="2025-05-28T00:01:00Z"/>
        </w:trPr>
        <w:tc>
          <w:tcPr>
            <w:tcW w:w="0" w:type="auto"/>
            <w:vAlign w:val="center"/>
            <w:hideMark/>
          </w:tcPr>
          <w:p w14:paraId="6A896B8D" w14:textId="77777777" w:rsidR="00FE2E44" w:rsidRPr="00FE2E44" w:rsidRDefault="00FE2E44" w:rsidP="00FE2E44">
            <w:pPr>
              <w:rPr>
                <w:ins w:id="32" w:author="Pena Rivera, Gerardo Alberto (ext) (RC-SV DI)" w:date="2025-05-28T00:01:00Z"/>
                <w:lang w:val="es-SV"/>
              </w:rPr>
            </w:pPr>
            <w:proofErr w:type="spellStart"/>
            <w:ins w:id="33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lastRenderedPageBreak/>
                <w:t>parks_percent_change_from_baseline</w:t>
              </w:r>
              <w:proofErr w:type="spellEnd"/>
            </w:ins>
          </w:p>
        </w:tc>
        <w:tc>
          <w:tcPr>
            <w:tcW w:w="0" w:type="auto"/>
            <w:vAlign w:val="center"/>
            <w:hideMark/>
          </w:tcPr>
          <w:p w14:paraId="34EFFF01" w14:textId="77777777" w:rsidR="00FE2E44" w:rsidRPr="00FE2E44" w:rsidRDefault="00FE2E44" w:rsidP="00FE2E44">
            <w:pPr>
              <w:rPr>
                <w:ins w:id="34" w:author="Pena Rivera, Gerardo Alberto (ext) (RC-SV DI)" w:date="2025-05-28T00:01:00Z"/>
                <w:lang w:val="es-SV"/>
              </w:rPr>
            </w:pPr>
            <w:ins w:id="35" w:author="Pena Rivera, Gerardo Alberto (ext) (RC-SV DI)" w:date="2025-05-28T00:01:00Z">
              <w:r w:rsidRPr="00FE2E44">
                <w:rPr>
                  <w:lang w:val="es-SV"/>
                </w:rPr>
                <w:t>% de cambio en movilidad hacia parques y espacios abiertos.</w:t>
              </w:r>
            </w:ins>
          </w:p>
        </w:tc>
      </w:tr>
      <w:tr w:rsidR="00FE2E44" w:rsidRPr="00FE2E44" w14:paraId="66A6466A" w14:textId="77777777" w:rsidTr="00FE2E44">
        <w:trPr>
          <w:tblCellSpacing w:w="15" w:type="dxa"/>
          <w:ins w:id="36" w:author="Pena Rivera, Gerardo Alberto (ext) (RC-SV DI)" w:date="2025-05-28T00:01:00Z"/>
        </w:trPr>
        <w:tc>
          <w:tcPr>
            <w:tcW w:w="0" w:type="auto"/>
            <w:vAlign w:val="center"/>
            <w:hideMark/>
          </w:tcPr>
          <w:p w14:paraId="59AE7F88" w14:textId="77777777" w:rsidR="00FE2E44" w:rsidRPr="00FE2E44" w:rsidRDefault="00FE2E44" w:rsidP="00FE2E44">
            <w:pPr>
              <w:rPr>
                <w:ins w:id="37" w:author="Pena Rivera, Gerardo Alberto (ext) (RC-SV DI)" w:date="2025-05-28T00:01:00Z"/>
                <w:lang w:val="es-SV"/>
              </w:rPr>
            </w:pPr>
            <w:proofErr w:type="spellStart"/>
            <w:ins w:id="38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t>transit_stations_percent_change_from_baseline</w:t>
              </w:r>
              <w:proofErr w:type="spellEnd"/>
            </w:ins>
          </w:p>
        </w:tc>
        <w:tc>
          <w:tcPr>
            <w:tcW w:w="0" w:type="auto"/>
            <w:vAlign w:val="center"/>
            <w:hideMark/>
          </w:tcPr>
          <w:p w14:paraId="165F7207" w14:textId="77777777" w:rsidR="00FE2E44" w:rsidRPr="00FE2E44" w:rsidRDefault="00FE2E44" w:rsidP="00FE2E44">
            <w:pPr>
              <w:rPr>
                <w:ins w:id="39" w:author="Pena Rivera, Gerardo Alberto (ext) (RC-SV DI)" w:date="2025-05-28T00:01:00Z"/>
                <w:lang w:val="es-SV"/>
              </w:rPr>
            </w:pPr>
            <w:ins w:id="40" w:author="Pena Rivera, Gerardo Alberto (ext) (RC-SV DI)" w:date="2025-05-28T00:01:00Z">
              <w:r w:rsidRPr="00FE2E44">
                <w:rPr>
                  <w:lang w:val="es-SV"/>
                </w:rPr>
                <w:t>% de cambio en movilidad hacia estaciones de transporte público.</w:t>
              </w:r>
            </w:ins>
          </w:p>
        </w:tc>
      </w:tr>
      <w:tr w:rsidR="00FE2E44" w:rsidRPr="00FE2E44" w14:paraId="6859B28B" w14:textId="77777777" w:rsidTr="00FE2E44">
        <w:trPr>
          <w:tblCellSpacing w:w="15" w:type="dxa"/>
          <w:ins w:id="41" w:author="Pena Rivera, Gerardo Alberto (ext) (RC-SV DI)" w:date="2025-05-28T00:01:00Z"/>
        </w:trPr>
        <w:tc>
          <w:tcPr>
            <w:tcW w:w="0" w:type="auto"/>
            <w:vAlign w:val="center"/>
            <w:hideMark/>
          </w:tcPr>
          <w:p w14:paraId="13E8427A" w14:textId="77777777" w:rsidR="00FE2E44" w:rsidRPr="00FE2E44" w:rsidRDefault="00FE2E44" w:rsidP="00FE2E44">
            <w:pPr>
              <w:rPr>
                <w:ins w:id="42" w:author="Pena Rivera, Gerardo Alberto (ext) (RC-SV DI)" w:date="2025-05-28T00:01:00Z"/>
                <w:lang w:val="es-SV"/>
              </w:rPr>
            </w:pPr>
            <w:proofErr w:type="spellStart"/>
            <w:ins w:id="43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t>workplaces_percent_change_from_baseline</w:t>
              </w:r>
              <w:proofErr w:type="spellEnd"/>
            </w:ins>
          </w:p>
        </w:tc>
        <w:tc>
          <w:tcPr>
            <w:tcW w:w="0" w:type="auto"/>
            <w:vAlign w:val="center"/>
            <w:hideMark/>
          </w:tcPr>
          <w:p w14:paraId="504B005C" w14:textId="77777777" w:rsidR="00FE2E44" w:rsidRPr="00FE2E44" w:rsidRDefault="00FE2E44" w:rsidP="00FE2E44">
            <w:pPr>
              <w:rPr>
                <w:ins w:id="44" w:author="Pena Rivera, Gerardo Alberto (ext) (RC-SV DI)" w:date="2025-05-28T00:01:00Z"/>
                <w:lang w:val="es-SV"/>
              </w:rPr>
            </w:pPr>
            <w:ins w:id="45" w:author="Pena Rivera, Gerardo Alberto (ext) (RC-SV DI)" w:date="2025-05-28T00:01:00Z">
              <w:r w:rsidRPr="00FE2E44">
                <w:rPr>
                  <w:lang w:val="es-SV"/>
                </w:rPr>
                <w:t>% de cambio en movilidad hacia lugares de trabajo.</w:t>
              </w:r>
            </w:ins>
          </w:p>
        </w:tc>
      </w:tr>
      <w:tr w:rsidR="00FE2E44" w:rsidRPr="00FE2E44" w14:paraId="3C82AD46" w14:textId="77777777" w:rsidTr="00FE2E44">
        <w:trPr>
          <w:tblCellSpacing w:w="15" w:type="dxa"/>
          <w:ins w:id="46" w:author="Pena Rivera, Gerardo Alberto (ext) (RC-SV DI)" w:date="2025-05-28T00:01:00Z"/>
        </w:trPr>
        <w:tc>
          <w:tcPr>
            <w:tcW w:w="0" w:type="auto"/>
            <w:vAlign w:val="center"/>
            <w:hideMark/>
          </w:tcPr>
          <w:p w14:paraId="542378A1" w14:textId="77777777" w:rsidR="00FE2E44" w:rsidRPr="00FE2E44" w:rsidRDefault="00FE2E44" w:rsidP="00FE2E44">
            <w:pPr>
              <w:rPr>
                <w:ins w:id="47" w:author="Pena Rivera, Gerardo Alberto (ext) (RC-SV DI)" w:date="2025-05-28T00:01:00Z"/>
                <w:lang w:val="es-SV"/>
              </w:rPr>
            </w:pPr>
            <w:proofErr w:type="spellStart"/>
            <w:ins w:id="48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t>residential_percent_change_from_baseline</w:t>
              </w:r>
              <w:proofErr w:type="spellEnd"/>
            </w:ins>
          </w:p>
        </w:tc>
        <w:tc>
          <w:tcPr>
            <w:tcW w:w="0" w:type="auto"/>
            <w:vAlign w:val="center"/>
            <w:hideMark/>
          </w:tcPr>
          <w:p w14:paraId="6FD7952C" w14:textId="77777777" w:rsidR="00FE2E44" w:rsidRPr="00FE2E44" w:rsidRDefault="00FE2E44" w:rsidP="00FE2E44">
            <w:pPr>
              <w:rPr>
                <w:ins w:id="49" w:author="Pena Rivera, Gerardo Alberto (ext) (RC-SV DI)" w:date="2025-05-28T00:01:00Z"/>
                <w:lang w:val="es-SV"/>
              </w:rPr>
            </w:pPr>
            <w:ins w:id="50" w:author="Pena Rivera, Gerardo Alberto (ext) (RC-SV DI)" w:date="2025-05-28T00:01:00Z">
              <w:r w:rsidRPr="00FE2E44">
                <w:rPr>
                  <w:lang w:val="es-SV"/>
                </w:rPr>
                <w:t>% de cambio en movilidad hacia áreas residenciales.</w:t>
              </w:r>
            </w:ins>
          </w:p>
        </w:tc>
      </w:tr>
    </w:tbl>
    <w:p w14:paraId="7C3E2CAB" w14:textId="77777777" w:rsidR="00FE2E44" w:rsidRPr="00FE2E44" w:rsidRDefault="00FE2E44" w:rsidP="00FE2E44">
      <w:pPr>
        <w:numPr>
          <w:ilvl w:val="0"/>
          <w:numId w:val="6"/>
        </w:numPr>
        <w:rPr>
          <w:ins w:id="51" w:author="Pena Rivera, Gerardo Alberto (ext) (RC-SV DI)" w:date="2025-05-28T00:01:00Z"/>
          <w:lang w:val="es-SV"/>
        </w:rPr>
      </w:pPr>
      <w:ins w:id="52" w:author="Pena Rivera, Gerardo Alberto (ext) (RC-SV DI)" w:date="2025-05-28T00:01:00Z">
        <w:r w:rsidRPr="00FE2E44">
          <w:rPr>
            <w:b/>
            <w:bCs/>
            <w:lang w:val="es-SV"/>
          </w:rPr>
          <w:t>Propósito</w:t>
        </w:r>
        <w:r w:rsidRPr="00FE2E44">
          <w:rPr>
            <w:lang w:val="es-SV"/>
          </w:rPr>
          <w:t xml:space="preserve">: Aquí se vuelca “tal cual” la información cruda que trae Google </w:t>
        </w:r>
        <w:proofErr w:type="spellStart"/>
        <w:r w:rsidRPr="00FE2E44">
          <w:rPr>
            <w:lang w:val="es-SV"/>
          </w:rPr>
          <w:t>Mobility</w:t>
        </w:r>
        <w:proofErr w:type="spellEnd"/>
        <w:r w:rsidRPr="00FE2E44">
          <w:rPr>
            <w:lang w:val="es-SV"/>
          </w:rPr>
          <w:t xml:space="preserve"> (CSV, JSON, etc.).</w:t>
        </w:r>
      </w:ins>
    </w:p>
    <w:p w14:paraId="78449EF1" w14:textId="77777777" w:rsidR="00FE2E44" w:rsidRPr="00FE2E44" w:rsidRDefault="00FE2E44" w:rsidP="00FE2E44">
      <w:pPr>
        <w:numPr>
          <w:ilvl w:val="0"/>
          <w:numId w:val="6"/>
        </w:numPr>
        <w:rPr>
          <w:ins w:id="53" w:author="Pena Rivera, Gerardo Alberto (ext) (RC-SV DI)" w:date="2025-05-28T00:01:00Z"/>
          <w:lang w:val="es-SV"/>
        </w:rPr>
      </w:pPr>
      <w:ins w:id="54" w:author="Pena Rivera, Gerardo Alberto (ext) (RC-SV DI)" w:date="2025-05-28T00:01:00Z">
        <w:r w:rsidRPr="00FE2E44">
          <w:rPr>
            <w:b/>
            <w:bCs/>
            <w:lang w:val="es-SV"/>
          </w:rPr>
          <w:t>Uso</w:t>
        </w:r>
        <w:r w:rsidRPr="00FE2E44">
          <w:rPr>
            <w:lang w:val="es-SV"/>
          </w:rPr>
          <w:t xml:space="preserve">: Desde un paquete SSIS o un proceso ETL se lee esta tabla para poblar la </w:t>
        </w:r>
        <w:proofErr w:type="spellStart"/>
        <w:r w:rsidRPr="00FE2E44">
          <w:rPr>
            <w:lang w:val="es-SV"/>
          </w:rPr>
          <w:t>Fact</w:t>
        </w:r>
        <w:proofErr w:type="spellEnd"/>
        <w:r w:rsidRPr="00FE2E44">
          <w:rPr>
            <w:lang w:val="es-SV"/>
          </w:rPr>
          <w:t xml:space="preserve"> y Dimensiones.</w:t>
        </w:r>
      </w:ins>
    </w:p>
    <w:p w14:paraId="7B928972" w14:textId="77777777" w:rsidR="00FE2E44" w:rsidRPr="00FE2E44" w:rsidRDefault="00FE2E44" w:rsidP="00FE2E44">
      <w:pPr>
        <w:rPr>
          <w:ins w:id="55" w:author="Pena Rivera, Gerardo Alberto (ext) (RC-SV DI)" w:date="2025-05-28T00:01:00Z"/>
          <w:lang w:val="es-SV"/>
        </w:rPr>
      </w:pPr>
      <w:ins w:id="56" w:author="Pena Rivera, Gerardo Alberto (ext) (RC-SV DI)" w:date="2025-05-28T00:01:00Z">
        <w:r w:rsidRPr="00FE2E44">
          <w:rPr>
            <w:lang w:val="es-SV"/>
          </w:rPr>
          <w:pict w14:anchorId="6A948D31">
            <v:rect id="_x0000_i1052" style="width:0;height:1.5pt" o:hralign="center" o:hrstd="t" o:hr="t" fillcolor="#a0a0a0" stroked="f"/>
          </w:pict>
        </w:r>
      </w:ins>
    </w:p>
    <w:p w14:paraId="3FAFCB08" w14:textId="77777777" w:rsidR="00FE2E44" w:rsidRPr="00FE2E44" w:rsidRDefault="00FE2E44" w:rsidP="00FE2E44">
      <w:pPr>
        <w:rPr>
          <w:ins w:id="57" w:author="Pena Rivera, Gerardo Alberto (ext) (RC-SV DI)" w:date="2025-05-28T00:01:00Z"/>
          <w:b/>
          <w:bCs/>
          <w:lang w:val="es-SV"/>
        </w:rPr>
      </w:pPr>
      <w:ins w:id="58" w:author="Pena Rivera, Gerardo Alberto (ext) (RC-SV DI)" w:date="2025-05-28T00:01:00Z">
        <w:r w:rsidRPr="00FE2E44">
          <w:rPr>
            <w:b/>
            <w:bCs/>
            <w:lang w:val="es-SV"/>
          </w:rPr>
          <w:t xml:space="preserve">2. </w:t>
        </w:r>
        <w:proofErr w:type="spellStart"/>
        <w:r w:rsidRPr="00FE2E44">
          <w:rPr>
            <w:b/>
            <w:bCs/>
            <w:lang w:val="es-SV"/>
          </w:rPr>
          <w:t>DimRegion</w:t>
        </w:r>
        <w:proofErr w:type="spellEnd"/>
        <w:r w:rsidRPr="00FE2E44">
          <w:rPr>
            <w:b/>
            <w:bCs/>
            <w:lang w:val="es-SV"/>
          </w:rPr>
          <w:t xml:space="preserve"> (dimensión)</w:t>
        </w:r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5728"/>
      </w:tblGrid>
      <w:tr w:rsidR="00FE2E44" w:rsidRPr="00FE2E44" w14:paraId="4FE73067" w14:textId="77777777" w:rsidTr="00FE2E44">
        <w:trPr>
          <w:tblHeader/>
          <w:tblCellSpacing w:w="15" w:type="dxa"/>
          <w:ins w:id="59" w:author="Pena Rivera, Gerardo Alberto (ext) (RC-SV DI)" w:date="2025-05-28T00:01:00Z"/>
        </w:trPr>
        <w:tc>
          <w:tcPr>
            <w:tcW w:w="0" w:type="auto"/>
            <w:vAlign w:val="center"/>
            <w:hideMark/>
          </w:tcPr>
          <w:p w14:paraId="560CCC0B" w14:textId="77777777" w:rsidR="00FE2E44" w:rsidRPr="00FE2E44" w:rsidRDefault="00FE2E44" w:rsidP="00FE2E44">
            <w:pPr>
              <w:rPr>
                <w:ins w:id="60" w:author="Pena Rivera, Gerardo Alberto (ext) (RC-SV DI)" w:date="2025-05-28T00:01:00Z"/>
                <w:b/>
                <w:bCs/>
                <w:lang w:val="es-SV"/>
              </w:rPr>
            </w:pPr>
            <w:ins w:id="61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t>Columna</w:t>
              </w:r>
            </w:ins>
          </w:p>
        </w:tc>
        <w:tc>
          <w:tcPr>
            <w:tcW w:w="0" w:type="auto"/>
            <w:vAlign w:val="center"/>
            <w:hideMark/>
          </w:tcPr>
          <w:p w14:paraId="43FCAF8B" w14:textId="77777777" w:rsidR="00FE2E44" w:rsidRPr="00FE2E44" w:rsidRDefault="00FE2E44" w:rsidP="00FE2E44">
            <w:pPr>
              <w:rPr>
                <w:ins w:id="62" w:author="Pena Rivera, Gerardo Alberto (ext) (RC-SV DI)" w:date="2025-05-28T00:01:00Z"/>
                <w:b/>
                <w:bCs/>
                <w:lang w:val="es-SV"/>
              </w:rPr>
            </w:pPr>
            <w:ins w:id="63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t>Descripción</w:t>
              </w:r>
            </w:ins>
          </w:p>
        </w:tc>
      </w:tr>
      <w:tr w:rsidR="00FE2E44" w:rsidRPr="00FE2E44" w14:paraId="093FE489" w14:textId="77777777" w:rsidTr="00FE2E44">
        <w:trPr>
          <w:tblCellSpacing w:w="15" w:type="dxa"/>
          <w:ins w:id="64" w:author="Pena Rivera, Gerardo Alberto (ext) (RC-SV DI)" w:date="2025-05-28T00:01:00Z"/>
        </w:trPr>
        <w:tc>
          <w:tcPr>
            <w:tcW w:w="0" w:type="auto"/>
            <w:vAlign w:val="center"/>
            <w:hideMark/>
          </w:tcPr>
          <w:p w14:paraId="7338AF24" w14:textId="77777777" w:rsidR="00FE2E44" w:rsidRPr="00FE2E44" w:rsidRDefault="00FE2E44" w:rsidP="00FE2E44">
            <w:pPr>
              <w:rPr>
                <w:ins w:id="65" w:author="Pena Rivera, Gerardo Alberto (ext) (RC-SV DI)" w:date="2025-05-28T00:01:00Z"/>
                <w:lang w:val="es-SV"/>
              </w:rPr>
            </w:pPr>
            <w:proofErr w:type="spellStart"/>
            <w:ins w:id="66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t>RegionID</w:t>
              </w:r>
              <w:proofErr w:type="spellEnd"/>
            </w:ins>
          </w:p>
        </w:tc>
        <w:tc>
          <w:tcPr>
            <w:tcW w:w="0" w:type="auto"/>
            <w:vAlign w:val="center"/>
            <w:hideMark/>
          </w:tcPr>
          <w:p w14:paraId="60A3DC1B" w14:textId="77777777" w:rsidR="00FE2E44" w:rsidRPr="00FE2E44" w:rsidRDefault="00FE2E44" w:rsidP="00FE2E44">
            <w:pPr>
              <w:rPr>
                <w:ins w:id="67" w:author="Pena Rivera, Gerardo Alberto (ext) (RC-SV DI)" w:date="2025-05-28T00:01:00Z"/>
                <w:lang w:val="es-SV"/>
              </w:rPr>
            </w:pPr>
            <w:ins w:id="68" w:author="Pena Rivera, Gerardo Alberto (ext) (RC-SV DI)" w:date="2025-05-28T00:01:00Z">
              <w:r w:rsidRPr="00FE2E44">
                <w:rPr>
                  <w:lang w:val="es-SV"/>
                </w:rPr>
                <w:t xml:space="preserve">Clave </w:t>
              </w:r>
              <w:proofErr w:type="spellStart"/>
              <w:r w:rsidRPr="00FE2E44">
                <w:rPr>
                  <w:lang w:val="es-SV"/>
                </w:rPr>
                <w:t>surrogate</w:t>
              </w:r>
              <w:proofErr w:type="spellEnd"/>
              <w:r w:rsidRPr="00FE2E44">
                <w:rPr>
                  <w:lang w:val="es-SV"/>
                </w:rPr>
                <w:t xml:space="preserve"> o natural de la región.</w:t>
              </w:r>
            </w:ins>
          </w:p>
        </w:tc>
      </w:tr>
      <w:tr w:rsidR="00FE2E44" w:rsidRPr="00FE2E44" w14:paraId="3326F704" w14:textId="77777777" w:rsidTr="00FE2E44">
        <w:trPr>
          <w:tblCellSpacing w:w="15" w:type="dxa"/>
          <w:ins w:id="69" w:author="Pena Rivera, Gerardo Alberto (ext) (RC-SV DI)" w:date="2025-05-28T00:01:00Z"/>
        </w:trPr>
        <w:tc>
          <w:tcPr>
            <w:tcW w:w="0" w:type="auto"/>
            <w:vAlign w:val="center"/>
            <w:hideMark/>
          </w:tcPr>
          <w:p w14:paraId="732EFE62" w14:textId="77777777" w:rsidR="00FE2E44" w:rsidRPr="00FE2E44" w:rsidRDefault="00FE2E44" w:rsidP="00FE2E44">
            <w:pPr>
              <w:rPr>
                <w:ins w:id="70" w:author="Pena Rivera, Gerardo Alberto (ext) (RC-SV DI)" w:date="2025-05-28T00:01:00Z"/>
                <w:lang w:val="es-SV"/>
              </w:rPr>
            </w:pPr>
            <w:proofErr w:type="spellStart"/>
            <w:ins w:id="71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t>NombreRegion</w:t>
              </w:r>
              <w:proofErr w:type="spellEnd"/>
            </w:ins>
          </w:p>
        </w:tc>
        <w:tc>
          <w:tcPr>
            <w:tcW w:w="0" w:type="auto"/>
            <w:vAlign w:val="center"/>
            <w:hideMark/>
          </w:tcPr>
          <w:p w14:paraId="6CE1F2A8" w14:textId="77777777" w:rsidR="00FE2E44" w:rsidRPr="00FE2E44" w:rsidRDefault="00FE2E44" w:rsidP="00FE2E44">
            <w:pPr>
              <w:rPr>
                <w:ins w:id="72" w:author="Pena Rivera, Gerardo Alberto (ext) (RC-SV DI)" w:date="2025-05-28T00:01:00Z"/>
                <w:lang w:val="es-SV"/>
              </w:rPr>
            </w:pPr>
            <w:ins w:id="73" w:author="Pena Rivera, Gerardo Alberto (ext) (RC-SV DI)" w:date="2025-05-28T00:01:00Z">
              <w:r w:rsidRPr="00FE2E44">
                <w:rPr>
                  <w:lang w:val="es-SV"/>
                </w:rPr>
                <w:t>Nombre legible de la región (misma que sub_region_1).</w:t>
              </w:r>
            </w:ins>
          </w:p>
        </w:tc>
      </w:tr>
    </w:tbl>
    <w:p w14:paraId="78DF2227" w14:textId="77777777" w:rsidR="00FE2E44" w:rsidRPr="00FE2E44" w:rsidRDefault="00FE2E44" w:rsidP="00FE2E44">
      <w:pPr>
        <w:numPr>
          <w:ilvl w:val="0"/>
          <w:numId w:val="7"/>
        </w:numPr>
        <w:rPr>
          <w:ins w:id="74" w:author="Pena Rivera, Gerardo Alberto (ext) (RC-SV DI)" w:date="2025-05-28T00:01:00Z"/>
          <w:lang w:val="es-SV"/>
        </w:rPr>
      </w:pPr>
      <w:ins w:id="75" w:author="Pena Rivera, Gerardo Alberto (ext) (RC-SV DI)" w:date="2025-05-28T00:01:00Z">
        <w:r w:rsidRPr="00FE2E44">
          <w:rPr>
            <w:b/>
            <w:bCs/>
            <w:lang w:val="es-SV"/>
          </w:rPr>
          <w:t>Grano</w:t>
        </w:r>
        <w:r w:rsidRPr="00FE2E44">
          <w:rPr>
            <w:lang w:val="es-SV"/>
          </w:rPr>
          <w:t>: Una fila por cada región (sub_region_1) única.</w:t>
        </w:r>
      </w:ins>
    </w:p>
    <w:p w14:paraId="232E19DF" w14:textId="77777777" w:rsidR="00FE2E44" w:rsidRPr="00FE2E44" w:rsidRDefault="00FE2E44" w:rsidP="00FE2E44">
      <w:pPr>
        <w:numPr>
          <w:ilvl w:val="0"/>
          <w:numId w:val="7"/>
        </w:numPr>
        <w:rPr>
          <w:ins w:id="76" w:author="Pena Rivera, Gerardo Alberto (ext) (RC-SV DI)" w:date="2025-05-28T00:01:00Z"/>
          <w:lang w:val="es-SV"/>
        </w:rPr>
      </w:pPr>
      <w:ins w:id="77" w:author="Pena Rivera, Gerardo Alberto (ext) (RC-SV DI)" w:date="2025-05-28T00:01:00Z">
        <w:r w:rsidRPr="00FE2E44">
          <w:rPr>
            <w:b/>
            <w:bCs/>
            <w:lang w:val="es-SV"/>
          </w:rPr>
          <w:t>Relación</w:t>
        </w:r>
        <w:r w:rsidRPr="00FE2E44">
          <w:rPr>
            <w:lang w:val="es-SV"/>
          </w:rPr>
          <w:t xml:space="preserve">: </w:t>
        </w:r>
        <w:proofErr w:type="spellStart"/>
        <w:r w:rsidRPr="00FE2E44">
          <w:rPr>
            <w:lang w:val="es-SV"/>
          </w:rPr>
          <w:t>FactMovilidad.RegionID</w:t>
        </w:r>
        <w:proofErr w:type="spellEnd"/>
        <w:r w:rsidRPr="00FE2E44">
          <w:rPr>
            <w:lang w:val="es-SV"/>
          </w:rPr>
          <w:t xml:space="preserve"> → </w:t>
        </w:r>
        <w:proofErr w:type="spellStart"/>
        <w:r w:rsidRPr="00FE2E44">
          <w:rPr>
            <w:lang w:val="es-SV"/>
          </w:rPr>
          <w:t>DimRegion.RegionID</w:t>
        </w:r>
        <w:proofErr w:type="spellEnd"/>
        <w:r w:rsidRPr="00FE2E44">
          <w:rPr>
            <w:lang w:val="es-SV"/>
          </w:rPr>
          <w:t>.</w:t>
        </w:r>
      </w:ins>
    </w:p>
    <w:p w14:paraId="3AA34279" w14:textId="77777777" w:rsidR="00FE2E44" w:rsidRPr="00FE2E44" w:rsidRDefault="00FE2E44" w:rsidP="00FE2E44">
      <w:pPr>
        <w:rPr>
          <w:ins w:id="78" w:author="Pena Rivera, Gerardo Alberto (ext) (RC-SV DI)" w:date="2025-05-28T00:01:00Z"/>
          <w:lang w:val="es-SV"/>
        </w:rPr>
      </w:pPr>
      <w:ins w:id="79" w:author="Pena Rivera, Gerardo Alberto (ext) (RC-SV DI)" w:date="2025-05-28T00:01:00Z">
        <w:r w:rsidRPr="00FE2E44">
          <w:rPr>
            <w:lang w:val="es-SV"/>
          </w:rPr>
          <w:pict w14:anchorId="5FF99379">
            <v:rect id="_x0000_i1053" style="width:0;height:1.5pt" o:hralign="center" o:hrstd="t" o:hr="t" fillcolor="#a0a0a0" stroked="f"/>
          </w:pict>
        </w:r>
      </w:ins>
    </w:p>
    <w:p w14:paraId="2439FA38" w14:textId="77777777" w:rsidR="00FE2E44" w:rsidRPr="00FE2E44" w:rsidRDefault="00FE2E44" w:rsidP="00FE2E44">
      <w:pPr>
        <w:rPr>
          <w:ins w:id="80" w:author="Pena Rivera, Gerardo Alberto (ext) (RC-SV DI)" w:date="2025-05-28T00:01:00Z"/>
          <w:b/>
          <w:bCs/>
          <w:lang w:val="es-SV"/>
        </w:rPr>
      </w:pPr>
      <w:ins w:id="81" w:author="Pena Rivera, Gerardo Alberto (ext) (RC-SV DI)" w:date="2025-05-28T00:01:00Z">
        <w:r w:rsidRPr="00FE2E44">
          <w:rPr>
            <w:b/>
            <w:bCs/>
            <w:lang w:val="es-SV"/>
          </w:rPr>
          <w:t xml:space="preserve">3. </w:t>
        </w:r>
        <w:proofErr w:type="spellStart"/>
        <w:r w:rsidRPr="00FE2E44">
          <w:rPr>
            <w:b/>
            <w:bCs/>
            <w:lang w:val="es-SV"/>
          </w:rPr>
          <w:t>DimFecha</w:t>
        </w:r>
        <w:proofErr w:type="spellEnd"/>
        <w:r w:rsidRPr="00FE2E44">
          <w:rPr>
            <w:b/>
            <w:bCs/>
            <w:lang w:val="es-SV"/>
          </w:rPr>
          <w:t xml:space="preserve"> (dimensión)</w:t>
        </w:r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4095"/>
      </w:tblGrid>
      <w:tr w:rsidR="00FE2E44" w:rsidRPr="00FE2E44" w14:paraId="3D10E48C" w14:textId="77777777" w:rsidTr="00FE2E44">
        <w:trPr>
          <w:tblHeader/>
          <w:tblCellSpacing w:w="15" w:type="dxa"/>
          <w:ins w:id="82" w:author="Pena Rivera, Gerardo Alberto (ext) (RC-SV DI)" w:date="2025-05-28T00:01:00Z"/>
        </w:trPr>
        <w:tc>
          <w:tcPr>
            <w:tcW w:w="0" w:type="auto"/>
            <w:vAlign w:val="center"/>
            <w:hideMark/>
          </w:tcPr>
          <w:p w14:paraId="5F40FD26" w14:textId="77777777" w:rsidR="00FE2E44" w:rsidRPr="00FE2E44" w:rsidRDefault="00FE2E44" w:rsidP="00FE2E44">
            <w:pPr>
              <w:rPr>
                <w:ins w:id="83" w:author="Pena Rivera, Gerardo Alberto (ext) (RC-SV DI)" w:date="2025-05-28T00:01:00Z"/>
                <w:b/>
                <w:bCs/>
                <w:lang w:val="es-SV"/>
              </w:rPr>
            </w:pPr>
            <w:ins w:id="84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lastRenderedPageBreak/>
                <w:t>Columna</w:t>
              </w:r>
            </w:ins>
          </w:p>
        </w:tc>
        <w:tc>
          <w:tcPr>
            <w:tcW w:w="0" w:type="auto"/>
            <w:vAlign w:val="center"/>
            <w:hideMark/>
          </w:tcPr>
          <w:p w14:paraId="5B3C8D98" w14:textId="77777777" w:rsidR="00FE2E44" w:rsidRPr="00FE2E44" w:rsidRDefault="00FE2E44" w:rsidP="00FE2E44">
            <w:pPr>
              <w:rPr>
                <w:ins w:id="85" w:author="Pena Rivera, Gerardo Alberto (ext) (RC-SV DI)" w:date="2025-05-28T00:01:00Z"/>
                <w:b/>
                <w:bCs/>
                <w:lang w:val="es-SV"/>
              </w:rPr>
            </w:pPr>
            <w:ins w:id="86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t>Descripción</w:t>
              </w:r>
            </w:ins>
          </w:p>
        </w:tc>
      </w:tr>
      <w:tr w:rsidR="00FE2E44" w:rsidRPr="00FE2E44" w14:paraId="6DF61247" w14:textId="77777777" w:rsidTr="00FE2E44">
        <w:trPr>
          <w:tblCellSpacing w:w="15" w:type="dxa"/>
          <w:ins w:id="87" w:author="Pena Rivera, Gerardo Alberto (ext) (RC-SV DI)" w:date="2025-05-28T00:01:00Z"/>
        </w:trPr>
        <w:tc>
          <w:tcPr>
            <w:tcW w:w="0" w:type="auto"/>
            <w:vAlign w:val="center"/>
            <w:hideMark/>
          </w:tcPr>
          <w:p w14:paraId="4C1CB104" w14:textId="77777777" w:rsidR="00FE2E44" w:rsidRPr="00FE2E44" w:rsidRDefault="00FE2E44" w:rsidP="00FE2E44">
            <w:pPr>
              <w:rPr>
                <w:ins w:id="88" w:author="Pena Rivera, Gerardo Alberto (ext) (RC-SV DI)" w:date="2025-05-28T00:01:00Z"/>
                <w:lang w:val="es-SV"/>
              </w:rPr>
            </w:pPr>
            <w:proofErr w:type="spellStart"/>
            <w:ins w:id="89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t>FechaID</w:t>
              </w:r>
              <w:proofErr w:type="spellEnd"/>
            </w:ins>
          </w:p>
        </w:tc>
        <w:tc>
          <w:tcPr>
            <w:tcW w:w="0" w:type="auto"/>
            <w:vAlign w:val="center"/>
            <w:hideMark/>
          </w:tcPr>
          <w:p w14:paraId="03BFBE59" w14:textId="77777777" w:rsidR="00FE2E44" w:rsidRPr="00FE2E44" w:rsidRDefault="00FE2E44" w:rsidP="00FE2E44">
            <w:pPr>
              <w:rPr>
                <w:ins w:id="90" w:author="Pena Rivera, Gerardo Alberto (ext) (RC-SV DI)" w:date="2025-05-28T00:01:00Z"/>
                <w:lang w:val="es-SV"/>
              </w:rPr>
            </w:pPr>
            <w:ins w:id="91" w:author="Pena Rivera, Gerardo Alberto (ext) (RC-SV DI)" w:date="2025-05-28T00:01:00Z">
              <w:r w:rsidRPr="00FE2E44">
                <w:rPr>
                  <w:lang w:val="es-SV"/>
                </w:rPr>
                <w:t xml:space="preserve">Clave </w:t>
              </w:r>
              <w:proofErr w:type="spellStart"/>
              <w:r w:rsidRPr="00FE2E44">
                <w:rPr>
                  <w:lang w:val="es-SV"/>
                </w:rPr>
                <w:t>surrogate</w:t>
              </w:r>
              <w:proofErr w:type="spellEnd"/>
              <w:r w:rsidRPr="00FE2E44">
                <w:rPr>
                  <w:lang w:val="es-SV"/>
                </w:rPr>
                <w:t xml:space="preserve"> de la fecha.</w:t>
              </w:r>
            </w:ins>
          </w:p>
        </w:tc>
      </w:tr>
      <w:tr w:rsidR="00FE2E44" w:rsidRPr="00FE2E44" w14:paraId="60CB7934" w14:textId="77777777" w:rsidTr="00FE2E44">
        <w:trPr>
          <w:tblCellSpacing w:w="15" w:type="dxa"/>
          <w:ins w:id="92" w:author="Pena Rivera, Gerardo Alberto (ext) (RC-SV DI)" w:date="2025-05-28T00:01:00Z"/>
        </w:trPr>
        <w:tc>
          <w:tcPr>
            <w:tcW w:w="0" w:type="auto"/>
            <w:vAlign w:val="center"/>
            <w:hideMark/>
          </w:tcPr>
          <w:p w14:paraId="1428259B" w14:textId="77777777" w:rsidR="00FE2E44" w:rsidRPr="00FE2E44" w:rsidRDefault="00FE2E44" w:rsidP="00FE2E44">
            <w:pPr>
              <w:rPr>
                <w:ins w:id="93" w:author="Pena Rivera, Gerardo Alberto (ext) (RC-SV DI)" w:date="2025-05-28T00:01:00Z"/>
                <w:lang w:val="es-SV"/>
              </w:rPr>
            </w:pPr>
            <w:ins w:id="94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t>Año</w:t>
              </w:r>
            </w:ins>
          </w:p>
        </w:tc>
        <w:tc>
          <w:tcPr>
            <w:tcW w:w="0" w:type="auto"/>
            <w:vAlign w:val="center"/>
            <w:hideMark/>
          </w:tcPr>
          <w:p w14:paraId="63376FDE" w14:textId="77777777" w:rsidR="00FE2E44" w:rsidRPr="00FE2E44" w:rsidRDefault="00FE2E44" w:rsidP="00FE2E44">
            <w:pPr>
              <w:rPr>
                <w:ins w:id="95" w:author="Pena Rivera, Gerardo Alberto (ext) (RC-SV DI)" w:date="2025-05-28T00:01:00Z"/>
                <w:lang w:val="es-SV"/>
              </w:rPr>
            </w:pPr>
            <w:ins w:id="96" w:author="Pena Rivera, Gerardo Alberto (ext) (RC-SV DI)" w:date="2025-05-28T00:01:00Z">
              <w:r w:rsidRPr="00FE2E44">
                <w:rPr>
                  <w:lang w:val="es-SV"/>
                </w:rPr>
                <w:t>Año (por ejemplo, 2020).</w:t>
              </w:r>
            </w:ins>
          </w:p>
        </w:tc>
      </w:tr>
      <w:tr w:rsidR="00FE2E44" w:rsidRPr="00FE2E44" w14:paraId="648B5FED" w14:textId="77777777" w:rsidTr="00FE2E44">
        <w:trPr>
          <w:tblCellSpacing w:w="15" w:type="dxa"/>
          <w:ins w:id="97" w:author="Pena Rivera, Gerardo Alberto (ext) (RC-SV DI)" w:date="2025-05-28T00:01:00Z"/>
        </w:trPr>
        <w:tc>
          <w:tcPr>
            <w:tcW w:w="0" w:type="auto"/>
            <w:vAlign w:val="center"/>
            <w:hideMark/>
          </w:tcPr>
          <w:p w14:paraId="78F5ACC2" w14:textId="77777777" w:rsidR="00FE2E44" w:rsidRPr="00FE2E44" w:rsidRDefault="00FE2E44" w:rsidP="00FE2E44">
            <w:pPr>
              <w:rPr>
                <w:ins w:id="98" w:author="Pena Rivera, Gerardo Alberto (ext) (RC-SV DI)" w:date="2025-05-28T00:01:00Z"/>
                <w:lang w:val="es-SV"/>
              </w:rPr>
            </w:pPr>
            <w:ins w:id="99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t>Mes</w:t>
              </w:r>
            </w:ins>
          </w:p>
        </w:tc>
        <w:tc>
          <w:tcPr>
            <w:tcW w:w="0" w:type="auto"/>
            <w:vAlign w:val="center"/>
            <w:hideMark/>
          </w:tcPr>
          <w:p w14:paraId="03F18BC3" w14:textId="77777777" w:rsidR="00FE2E44" w:rsidRPr="00FE2E44" w:rsidRDefault="00FE2E44" w:rsidP="00FE2E44">
            <w:pPr>
              <w:rPr>
                <w:ins w:id="100" w:author="Pena Rivera, Gerardo Alberto (ext) (RC-SV DI)" w:date="2025-05-28T00:01:00Z"/>
                <w:lang w:val="es-SV"/>
              </w:rPr>
            </w:pPr>
            <w:ins w:id="101" w:author="Pena Rivera, Gerardo Alberto (ext) (RC-SV DI)" w:date="2025-05-28T00:01:00Z">
              <w:r w:rsidRPr="00FE2E44">
                <w:rPr>
                  <w:lang w:val="es-SV"/>
                </w:rPr>
                <w:t>Mes numérico (1–12).</w:t>
              </w:r>
            </w:ins>
          </w:p>
        </w:tc>
      </w:tr>
      <w:tr w:rsidR="00FE2E44" w:rsidRPr="00FE2E44" w14:paraId="0330FD5E" w14:textId="77777777" w:rsidTr="00FE2E44">
        <w:trPr>
          <w:tblCellSpacing w:w="15" w:type="dxa"/>
          <w:ins w:id="102" w:author="Pena Rivera, Gerardo Alberto (ext) (RC-SV DI)" w:date="2025-05-28T00:01:00Z"/>
        </w:trPr>
        <w:tc>
          <w:tcPr>
            <w:tcW w:w="0" w:type="auto"/>
            <w:vAlign w:val="center"/>
            <w:hideMark/>
          </w:tcPr>
          <w:p w14:paraId="51EBE7C1" w14:textId="77777777" w:rsidR="00FE2E44" w:rsidRPr="00FE2E44" w:rsidRDefault="00FE2E44" w:rsidP="00FE2E44">
            <w:pPr>
              <w:rPr>
                <w:ins w:id="103" w:author="Pena Rivera, Gerardo Alberto (ext) (RC-SV DI)" w:date="2025-05-28T00:01:00Z"/>
                <w:lang w:val="es-SV"/>
              </w:rPr>
            </w:pPr>
            <w:ins w:id="104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t>Día</w:t>
              </w:r>
            </w:ins>
          </w:p>
        </w:tc>
        <w:tc>
          <w:tcPr>
            <w:tcW w:w="0" w:type="auto"/>
            <w:vAlign w:val="center"/>
            <w:hideMark/>
          </w:tcPr>
          <w:p w14:paraId="6226BD17" w14:textId="77777777" w:rsidR="00FE2E44" w:rsidRPr="00FE2E44" w:rsidRDefault="00FE2E44" w:rsidP="00FE2E44">
            <w:pPr>
              <w:rPr>
                <w:ins w:id="105" w:author="Pena Rivera, Gerardo Alberto (ext) (RC-SV DI)" w:date="2025-05-28T00:01:00Z"/>
                <w:lang w:val="es-SV"/>
              </w:rPr>
            </w:pPr>
            <w:ins w:id="106" w:author="Pena Rivera, Gerardo Alberto (ext) (RC-SV DI)" w:date="2025-05-28T00:01:00Z">
              <w:r w:rsidRPr="00FE2E44">
                <w:rPr>
                  <w:lang w:val="es-SV"/>
                </w:rPr>
                <w:t>Día del mes (1–31).</w:t>
              </w:r>
            </w:ins>
          </w:p>
        </w:tc>
      </w:tr>
      <w:tr w:rsidR="00FE2E44" w:rsidRPr="00FE2E44" w14:paraId="7D6552AB" w14:textId="77777777" w:rsidTr="00FE2E44">
        <w:trPr>
          <w:tblCellSpacing w:w="15" w:type="dxa"/>
          <w:ins w:id="107" w:author="Pena Rivera, Gerardo Alberto (ext) (RC-SV DI)" w:date="2025-05-28T00:01:00Z"/>
        </w:trPr>
        <w:tc>
          <w:tcPr>
            <w:tcW w:w="0" w:type="auto"/>
            <w:vAlign w:val="center"/>
            <w:hideMark/>
          </w:tcPr>
          <w:p w14:paraId="0974A2BE" w14:textId="77777777" w:rsidR="00FE2E44" w:rsidRPr="00FE2E44" w:rsidRDefault="00FE2E44" w:rsidP="00FE2E44">
            <w:pPr>
              <w:rPr>
                <w:ins w:id="108" w:author="Pena Rivera, Gerardo Alberto (ext) (RC-SV DI)" w:date="2025-05-28T00:01:00Z"/>
                <w:lang w:val="es-SV"/>
              </w:rPr>
            </w:pPr>
            <w:ins w:id="109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t>Trimestre</w:t>
              </w:r>
            </w:ins>
          </w:p>
        </w:tc>
        <w:tc>
          <w:tcPr>
            <w:tcW w:w="0" w:type="auto"/>
            <w:vAlign w:val="center"/>
            <w:hideMark/>
          </w:tcPr>
          <w:p w14:paraId="5A941137" w14:textId="77777777" w:rsidR="00FE2E44" w:rsidRPr="00FE2E44" w:rsidRDefault="00FE2E44" w:rsidP="00FE2E44">
            <w:pPr>
              <w:rPr>
                <w:ins w:id="110" w:author="Pena Rivera, Gerardo Alberto (ext) (RC-SV DI)" w:date="2025-05-28T00:01:00Z"/>
                <w:lang w:val="es-SV"/>
              </w:rPr>
            </w:pPr>
            <w:ins w:id="111" w:author="Pena Rivera, Gerardo Alberto (ext) (RC-SV DI)" w:date="2025-05-28T00:01:00Z">
              <w:r w:rsidRPr="00FE2E44">
                <w:rPr>
                  <w:lang w:val="es-SV"/>
                </w:rPr>
                <w:t>Trimestre (1–4).</w:t>
              </w:r>
            </w:ins>
          </w:p>
        </w:tc>
      </w:tr>
      <w:tr w:rsidR="00FE2E44" w:rsidRPr="00FE2E44" w14:paraId="60668759" w14:textId="77777777" w:rsidTr="00FE2E44">
        <w:trPr>
          <w:tblCellSpacing w:w="15" w:type="dxa"/>
          <w:ins w:id="112" w:author="Pena Rivera, Gerardo Alberto (ext) (RC-SV DI)" w:date="2025-05-28T00:01:00Z"/>
        </w:trPr>
        <w:tc>
          <w:tcPr>
            <w:tcW w:w="0" w:type="auto"/>
            <w:vAlign w:val="center"/>
            <w:hideMark/>
          </w:tcPr>
          <w:p w14:paraId="33216A06" w14:textId="77777777" w:rsidR="00FE2E44" w:rsidRPr="00FE2E44" w:rsidRDefault="00FE2E44" w:rsidP="00FE2E44">
            <w:pPr>
              <w:rPr>
                <w:ins w:id="113" w:author="Pena Rivera, Gerardo Alberto (ext) (RC-SV DI)" w:date="2025-05-28T00:01:00Z"/>
                <w:lang w:val="es-SV"/>
              </w:rPr>
            </w:pPr>
            <w:proofErr w:type="spellStart"/>
            <w:ins w:id="114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t>FechaKeyInt</w:t>
              </w:r>
              <w:proofErr w:type="spellEnd"/>
            </w:ins>
          </w:p>
        </w:tc>
        <w:tc>
          <w:tcPr>
            <w:tcW w:w="0" w:type="auto"/>
            <w:vAlign w:val="center"/>
            <w:hideMark/>
          </w:tcPr>
          <w:p w14:paraId="23ED446B" w14:textId="77777777" w:rsidR="00FE2E44" w:rsidRPr="00FE2E44" w:rsidRDefault="00FE2E44" w:rsidP="00FE2E44">
            <w:pPr>
              <w:rPr>
                <w:ins w:id="115" w:author="Pena Rivera, Gerardo Alberto (ext) (RC-SV DI)" w:date="2025-05-28T00:01:00Z"/>
                <w:lang w:val="es-SV"/>
              </w:rPr>
            </w:pPr>
            <w:ins w:id="116" w:author="Pena Rivera, Gerardo Alberto (ext) (RC-SV DI)" w:date="2025-05-28T00:01:00Z">
              <w:r w:rsidRPr="00FE2E44">
                <w:rPr>
                  <w:lang w:val="es-SV"/>
                </w:rPr>
                <w:t>Fecha en formato YYYYMMDD (entero).</w:t>
              </w:r>
            </w:ins>
          </w:p>
        </w:tc>
      </w:tr>
    </w:tbl>
    <w:p w14:paraId="5863504D" w14:textId="77777777" w:rsidR="00FE2E44" w:rsidRPr="00FE2E44" w:rsidRDefault="00FE2E44" w:rsidP="00FE2E44">
      <w:pPr>
        <w:numPr>
          <w:ilvl w:val="0"/>
          <w:numId w:val="8"/>
        </w:numPr>
        <w:rPr>
          <w:ins w:id="117" w:author="Pena Rivera, Gerardo Alberto (ext) (RC-SV DI)" w:date="2025-05-28T00:01:00Z"/>
          <w:lang w:val="es-SV"/>
        </w:rPr>
      </w:pPr>
      <w:ins w:id="118" w:author="Pena Rivera, Gerardo Alberto (ext) (RC-SV DI)" w:date="2025-05-28T00:01:00Z">
        <w:r w:rsidRPr="00FE2E44">
          <w:rPr>
            <w:b/>
            <w:bCs/>
            <w:lang w:val="es-SV"/>
          </w:rPr>
          <w:t>Grano</w:t>
        </w:r>
        <w:r w:rsidRPr="00FE2E44">
          <w:rPr>
            <w:lang w:val="es-SV"/>
          </w:rPr>
          <w:t>: Una fila por cada día del calendario.</w:t>
        </w:r>
      </w:ins>
    </w:p>
    <w:p w14:paraId="750C742F" w14:textId="77777777" w:rsidR="00FE2E44" w:rsidRPr="00FE2E44" w:rsidRDefault="00FE2E44" w:rsidP="00FE2E44">
      <w:pPr>
        <w:numPr>
          <w:ilvl w:val="0"/>
          <w:numId w:val="8"/>
        </w:numPr>
        <w:rPr>
          <w:ins w:id="119" w:author="Pena Rivera, Gerardo Alberto (ext) (RC-SV DI)" w:date="2025-05-28T00:01:00Z"/>
          <w:lang w:val="es-SV"/>
        </w:rPr>
      </w:pPr>
      <w:ins w:id="120" w:author="Pena Rivera, Gerardo Alberto (ext) (RC-SV DI)" w:date="2025-05-28T00:01:00Z">
        <w:r w:rsidRPr="00FE2E44">
          <w:rPr>
            <w:b/>
            <w:bCs/>
            <w:lang w:val="es-SV"/>
          </w:rPr>
          <w:t>Relación</w:t>
        </w:r>
        <w:r w:rsidRPr="00FE2E44">
          <w:rPr>
            <w:lang w:val="es-SV"/>
          </w:rPr>
          <w:t xml:space="preserve">: </w:t>
        </w:r>
        <w:proofErr w:type="spellStart"/>
        <w:r w:rsidRPr="00FE2E44">
          <w:rPr>
            <w:lang w:val="es-SV"/>
          </w:rPr>
          <w:t>FactMovilidad.FechaID</w:t>
        </w:r>
        <w:proofErr w:type="spellEnd"/>
        <w:r w:rsidRPr="00FE2E44">
          <w:rPr>
            <w:lang w:val="es-SV"/>
          </w:rPr>
          <w:t xml:space="preserve"> → </w:t>
        </w:r>
        <w:proofErr w:type="spellStart"/>
        <w:r w:rsidRPr="00FE2E44">
          <w:rPr>
            <w:lang w:val="es-SV"/>
          </w:rPr>
          <w:t>DimFecha.FechaID</w:t>
        </w:r>
        <w:proofErr w:type="spellEnd"/>
        <w:r w:rsidRPr="00FE2E44">
          <w:rPr>
            <w:lang w:val="es-SV"/>
          </w:rPr>
          <w:t>.</w:t>
        </w:r>
      </w:ins>
    </w:p>
    <w:p w14:paraId="79D22396" w14:textId="77777777" w:rsidR="00FE2E44" w:rsidRPr="00FE2E44" w:rsidRDefault="00FE2E44" w:rsidP="00FE2E44">
      <w:pPr>
        <w:rPr>
          <w:ins w:id="121" w:author="Pena Rivera, Gerardo Alberto (ext) (RC-SV DI)" w:date="2025-05-28T00:01:00Z"/>
          <w:lang w:val="es-SV"/>
        </w:rPr>
      </w:pPr>
      <w:ins w:id="122" w:author="Pena Rivera, Gerardo Alberto (ext) (RC-SV DI)" w:date="2025-05-28T00:01:00Z">
        <w:r w:rsidRPr="00FE2E44">
          <w:rPr>
            <w:lang w:val="es-SV"/>
          </w:rPr>
          <w:pict w14:anchorId="049B80C5">
            <v:rect id="_x0000_i1054" style="width:0;height:1.5pt" o:hralign="center" o:hrstd="t" o:hr="t" fillcolor="#a0a0a0" stroked="f"/>
          </w:pict>
        </w:r>
      </w:ins>
    </w:p>
    <w:p w14:paraId="0DAC1CB8" w14:textId="77777777" w:rsidR="00FE2E44" w:rsidRPr="00FE2E44" w:rsidRDefault="00FE2E44" w:rsidP="00FE2E44">
      <w:pPr>
        <w:rPr>
          <w:ins w:id="123" w:author="Pena Rivera, Gerardo Alberto (ext) (RC-SV DI)" w:date="2025-05-28T00:01:00Z"/>
          <w:b/>
          <w:bCs/>
          <w:lang w:val="es-SV"/>
        </w:rPr>
      </w:pPr>
      <w:ins w:id="124" w:author="Pena Rivera, Gerardo Alberto (ext) (RC-SV DI)" w:date="2025-05-28T00:01:00Z">
        <w:r w:rsidRPr="00FE2E44">
          <w:rPr>
            <w:b/>
            <w:bCs/>
            <w:lang w:val="es-SV"/>
          </w:rPr>
          <w:t xml:space="preserve">4. </w:t>
        </w:r>
        <w:proofErr w:type="spellStart"/>
        <w:r w:rsidRPr="00FE2E44">
          <w:rPr>
            <w:b/>
            <w:bCs/>
            <w:lang w:val="es-SV"/>
          </w:rPr>
          <w:t>FactMovilidad</w:t>
        </w:r>
        <w:proofErr w:type="spellEnd"/>
        <w:r w:rsidRPr="00FE2E44">
          <w:rPr>
            <w:b/>
            <w:bCs/>
            <w:lang w:val="es-SV"/>
          </w:rPr>
          <w:t xml:space="preserve"> (tabla de hechos)</w:t>
        </w:r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6820"/>
      </w:tblGrid>
      <w:tr w:rsidR="00FE2E44" w:rsidRPr="00FE2E44" w14:paraId="41E1F531" w14:textId="77777777" w:rsidTr="00FE2E44">
        <w:trPr>
          <w:tblHeader/>
          <w:tblCellSpacing w:w="15" w:type="dxa"/>
          <w:ins w:id="125" w:author="Pena Rivera, Gerardo Alberto (ext) (RC-SV DI)" w:date="2025-05-28T00:01:00Z"/>
        </w:trPr>
        <w:tc>
          <w:tcPr>
            <w:tcW w:w="0" w:type="auto"/>
            <w:vAlign w:val="center"/>
            <w:hideMark/>
          </w:tcPr>
          <w:p w14:paraId="1ED66FA0" w14:textId="77777777" w:rsidR="00FE2E44" w:rsidRPr="00FE2E44" w:rsidRDefault="00FE2E44" w:rsidP="00FE2E44">
            <w:pPr>
              <w:rPr>
                <w:ins w:id="126" w:author="Pena Rivera, Gerardo Alberto (ext) (RC-SV DI)" w:date="2025-05-28T00:01:00Z"/>
                <w:b/>
                <w:bCs/>
                <w:lang w:val="es-SV"/>
              </w:rPr>
            </w:pPr>
            <w:ins w:id="127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t>Columna</w:t>
              </w:r>
            </w:ins>
          </w:p>
        </w:tc>
        <w:tc>
          <w:tcPr>
            <w:tcW w:w="0" w:type="auto"/>
            <w:vAlign w:val="center"/>
            <w:hideMark/>
          </w:tcPr>
          <w:p w14:paraId="23850A1E" w14:textId="77777777" w:rsidR="00FE2E44" w:rsidRPr="00FE2E44" w:rsidRDefault="00FE2E44" w:rsidP="00FE2E44">
            <w:pPr>
              <w:rPr>
                <w:ins w:id="128" w:author="Pena Rivera, Gerardo Alberto (ext) (RC-SV DI)" w:date="2025-05-28T00:01:00Z"/>
                <w:b/>
                <w:bCs/>
                <w:lang w:val="es-SV"/>
              </w:rPr>
            </w:pPr>
            <w:ins w:id="129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t>Descripción</w:t>
              </w:r>
            </w:ins>
          </w:p>
        </w:tc>
      </w:tr>
      <w:tr w:rsidR="00FE2E44" w:rsidRPr="00FE2E44" w14:paraId="3D329A4A" w14:textId="77777777" w:rsidTr="00FE2E44">
        <w:trPr>
          <w:tblCellSpacing w:w="15" w:type="dxa"/>
          <w:ins w:id="130" w:author="Pena Rivera, Gerardo Alberto (ext) (RC-SV DI)" w:date="2025-05-28T00:01:00Z"/>
        </w:trPr>
        <w:tc>
          <w:tcPr>
            <w:tcW w:w="0" w:type="auto"/>
            <w:vAlign w:val="center"/>
            <w:hideMark/>
          </w:tcPr>
          <w:p w14:paraId="14883FE8" w14:textId="77777777" w:rsidR="00FE2E44" w:rsidRPr="00FE2E44" w:rsidRDefault="00FE2E44" w:rsidP="00FE2E44">
            <w:pPr>
              <w:rPr>
                <w:ins w:id="131" w:author="Pena Rivera, Gerardo Alberto (ext) (RC-SV DI)" w:date="2025-05-28T00:01:00Z"/>
                <w:lang w:val="es-SV"/>
              </w:rPr>
            </w:pPr>
            <w:proofErr w:type="spellStart"/>
            <w:ins w:id="132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t>FactID</w:t>
              </w:r>
              <w:proofErr w:type="spellEnd"/>
            </w:ins>
          </w:p>
        </w:tc>
        <w:tc>
          <w:tcPr>
            <w:tcW w:w="0" w:type="auto"/>
            <w:vAlign w:val="center"/>
            <w:hideMark/>
          </w:tcPr>
          <w:p w14:paraId="4A08585C" w14:textId="77777777" w:rsidR="00FE2E44" w:rsidRPr="00FE2E44" w:rsidRDefault="00FE2E44" w:rsidP="00FE2E44">
            <w:pPr>
              <w:rPr>
                <w:ins w:id="133" w:author="Pena Rivera, Gerardo Alberto (ext) (RC-SV DI)" w:date="2025-05-28T00:01:00Z"/>
                <w:lang w:val="es-SV"/>
              </w:rPr>
            </w:pPr>
            <w:ins w:id="134" w:author="Pena Rivera, Gerardo Alberto (ext) (RC-SV DI)" w:date="2025-05-28T00:01:00Z">
              <w:r w:rsidRPr="00FE2E44">
                <w:rPr>
                  <w:lang w:val="es-SV"/>
                </w:rPr>
                <w:t xml:space="preserve">Clave </w:t>
              </w:r>
              <w:proofErr w:type="spellStart"/>
              <w:r w:rsidRPr="00FE2E44">
                <w:rPr>
                  <w:lang w:val="es-SV"/>
                </w:rPr>
                <w:t>surrogate</w:t>
              </w:r>
              <w:proofErr w:type="spellEnd"/>
              <w:r w:rsidRPr="00FE2E44">
                <w:rPr>
                  <w:lang w:val="es-SV"/>
                </w:rPr>
                <w:t xml:space="preserve"> de la fila de hecho.</w:t>
              </w:r>
            </w:ins>
          </w:p>
        </w:tc>
      </w:tr>
      <w:tr w:rsidR="00FE2E44" w:rsidRPr="00FE2E44" w14:paraId="02CF8947" w14:textId="77777777" w:rsidTr="00FE2E44">
        <w:trPr>
          <w:tblCellSpacing w:w="15" w:type="dxa"/>
          <w:ins w:id="135" w:author="Pena Rivera, Gerardo Alberto (ext) (RC-SV DI)" w:date="2025-05-28T00:01:00Z"/>
        </w:trPr>
        <w:tc>
          <w:tcPr>
            <w:tcW w:w="0" w:type="auto"/>
            <w:vAlign w:val="center"/>
            <w:hideMark/>
          </w:tcPr>
          <w:p w14:paraId="5955CCB1" w14:textId="77777777" w:rsidR="00FE2E44" w:rsidRPr="00FE2E44" w:rsidRDefault="00FE2E44" w:rsidP="00FE2E44">
            <w:pPr>
              <w:rPr>
                <w:ins w:id="136" w:author="Pena Rivera, Gerardo Alberto (ext) (RC-SV DI)" w:date="2025-05-28T00:01:00Z"/>
                <w:lang w:val="es-SV"/>
              </w:rPr>
            </w:pPr>
            <w:proofErr w:type="spellStart"/>
            <w:ins w:id="137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t>FechaID</w:t>
              </w:r>
              <w:proofErr w:type="spellEnd"/>
            </w:ins>
          </w:p>
        </w:tc>
        <w:tc>
          <w:tcPr>
            <w:tcW w:w="0" w:type="auto"/>
            <w:vAlign w:val="center"/>
            <w:hideMark/>
          </w:tcPr>
          <w:p w14:paraId="4B9A8AE6" w14:textId="77777777" w:rsidR="00FE2E44" w:rsidRPr="00FE2E44" w:rsidRDefault="00FE2E44" w:rsidP="00FE2E44">
            <w:pPr>
              <w:rPr>
                <w:ins w:id="138" w:author="Pena Rivera, Gerardo Alberto (ext) (RC-SV DI)" w:date="2025-05-28T00:01:00Z"/>
                <w:lang w:val="es-SV"/>
              </w:rPr>
            </w:pPr>
            <w:ins w:id="139" w:author="Pena Rivera, Gerardo Alberto (ext) (RC-SV DI)" w:date="2025-05-28T00:01:00Z">
              <w:r w:rsidRPr="00FE2E44">
                <w:rPr>
                  <w:lang w:val="es-SV"/>
                </w:rPr>
                <w:t xml:space="preserve">FK a </w:t>
              </w:r>
              <w:proofErr w:type="spellStart"/>
              <w:r w:rsidRPr="00FE2E44">
                <w:rPr>
                  <w:lang w:val="es-SV"/>
                </w:rPr>
                <w:t>DimFecha</w:t>
              </w:r>
              <w:proofErr w:type="spellEnd"/>
              <w:r w:rsidRPr="00FE2E44">
                <w:rPr>
                  <w:lang w:val="es-SV"/>
                </w:rPr>
                <w:t xml:space="preserve"> (día al que corresponden los porcentajes).</w:t>
              </w:r>
            </w:ins>
          </w:p>
        </w:tc>
      </w:tr>
      <w:tr w:rsidR="00FE2E44" w:rsidRPr="00FE2E44" w14:paraId="11ABF6C9" w14:textId="77777777" w:rsidTr="00FE2E44">
        <w:trPr>
          <w:tblCellSpacing w:w="15" w:type="dxa"/>
          <w:ins w:id="140" w:author="Pena Rivera, Gerardo Alberto (ext) (RC-SV DI)" w:date="2025-05-28T00:01:00Z"/>
        </w:trPr>
        <w:tc>
          <w:tcPr>
            <w:tcW w:w="0" w:type="auto"/>
            <w:vAlign w:val="center"/>
            <w:hideMark/>
          </w:tcPr>
          <w:p w14:paraId="6ED21599" w14:textId="77777777" w:rsidR="00FE2E44" w:rsidRPr="00FE2E44" w:rsidRDefault="00FE2E44" w:rsidP="00FE2E44">
            <w:pPr>
              <w:rPr>
                <w:ins w:id="141" w:author="Pena Rivera, Gerardo Alberto (ext) (RC-SV DI)" w:date="2025-05-28T00:01:00Z"/>
                <w:lang w:val="es-SV"/>
              </w:rPr>
            </w:pPr>
            <w:proofErr w:type="spellStart"/>
            <w:ins w:id="142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t>RegionID</w:t>
              </w:r>
              <w:proofErr w:type="spellEnd"/>
            </w:ins>
          </w:p>
        </w:tc>
        <w:tc>
          <w:tcPr>
            <w:tcW w:w="0" w:type="auto"/>
            <w:vAlign w:val="center"/>
            <w:hideMark/>
          </w:tcPr>
          <w:p w14:paraId="0C938041" w14:textId="77777777" w:rsidR="00FE2E44" w:rsidRPr="00FE2E44" w:rsidRDefault="00FE2E44" w:rsidP="00FE2E44">
            <w:pPr>
              <w:rPr>
                <w:ins w:id="143" w:author="Pena Rivera, Gerardo Alberto (ext) (RC-SV DI)" w:date="2025-05-28T00:01:00Z"/>
                <w:lang w:val="es-SV"/>
              </w:rPr>
            </w:pPr>
            <w:ins w:id="144" w:author="Pena Rivera, Gerardo Alberto (ext) (RC-SV DI)" w:date="2025-05-28T00:01:00Z">
              <w:r w:rsidRPr="00FE2E44">
                <w:rPr>
                  <w:lang w:val="es-SV"/>
                </w:rPr>
                <w:t xml:space="preserve">FK a </w:t>
              </w:r>
              <w:proofErr w:type="spellStart"/>
              <w:r w:rsidRPr="00FE2E44">
                <w:rPr>
                  <w:lang w:val="es-SV"/>
                </w:rPr>
                <w:t>DimRegion</w:t>
              </w:r>
              <w:proofErr w:type="spellEnd"/>
              <w:r w:rsidRPr="00FE2E44">
                <w:rPr>
                  <w:lang w:val="es-SV"/>
                </w:rPr>
                <w:t xml:space="preserve"> (región a la que aplican los porcentajes).</w:t>
              </w:r>
            </w:ins>
          </w:p>
        </w:tc>
      </w:tr>
      <w:tr w:rsidR="00FE2E44" w:rsidRPr="00FE2E44" w14:paraId="477FB876" w14:textId="77777777" w:rsidTr="00FE2E44">
        <w:trPr>
          <w:tblCellSpacing w:w="15" w:type="dxa"/>
          <w:ins w:id="145" w:author="Pena Rivera, Gerardo Alberto (ext) (RC-SV DI)" w:date="2025-05-28T00:01:00Z"/>
        </w:trPr>
        <w:tc>
          <w:tcPr>
            <w:tcW w:w="0" w:type="auto"/>
            <w:vAlign w:val="center"/>
            <w:hideMark/>
          </w:tcPr>
          <w:p w14:paraId="0D274734" w14:textId="77777777" w:rsidR="00FE2E44" w:rsidRPr="00FE2E44" w:rsidRDefault="00FE2E44" w:rsidP="00FE2E44">
            <w:pPr>
              <w:rPr>
                <w:ins w:id="146" w:author="Pena Rivera, Gerardo Alberto (ext) (RC-SV DI)" w:date="2025-05-28T00:01:00Z"/>
                <w:lang w:val="es-SV"/>
              </w:rPr>
            </w:pPr>
            <w:proofErr w:type="spellStart"/>
            <w:ins w:id="147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t>ParksPct</w:t>
              </w:r>
              <w:proofErr w:type="spellEnd"/>
            </w:ins>
          </w:p>
        </w:tc>
        <w:tc>
          <w:tcPr>
            <w:tcW w:w="0" w:type="auto"/>
            <w:vAlign w:val="center"/>
            <w:hideMark/>
          </w:tcPr>
          <w:p w14:paraId="36E342A0" w14:textId="77777777" w:rsidR="00FE2E44" w:rsidRPr="00FE2E44" w:rsidRDefault="00FE2E44" w:rsidP="00FE2E44">
            <w:pPr>
              <w:rPr>
                <w:ins w:id="148" w:author="Pena Rivera, Gerardo Alberto (ext) (RC-SV DI)" w:date="2025-05-28T00:01:00Z"/>
                <w:lang w:val="es-SV"/>
              </w:rPr>
            </w:pPr>
            <w:ins w:id="149" w:author="Pena Rivera, Gerardo Alberto (ext) (RC-SV DI)" w:date="2025-05-28T00:01:00Z">
              <w:r w:rsidRPr="00FE2E44">
                <w:rPr>
                  <w:lang w:val="es-SV"/>
                </w:rPr>
                <w:t xml:space="preserve">Copia de </w:t>
              </w:r>
              <w:proofErr w:type="spellStart"/>
              <w:r w:rsidRPr="00FE2E44">
                <w:rPr>
                  <w:lang w:val="es-SV"/>
                </w:rPr>
                <w:t>parks_percent_change_from_baseline</w:t>
              </w:r>
              <w:proofErr w:type="spellEnd"/>
              <w:r w:rsidRPr="00FE2E44">
                <w:rPr>
                  <w:lang w:val="es-SV"/>
                </w:rPr>
                <w:t>.</w:t>
              </w:r>
            </w:ins>
          </w:p>
        </w:tc>
      </w:tr>
      <w:tr w:rsidR="00FE2E44" w:rsidRPr="00FE2E44" w14:paraId="389C4F3B" w14:textId="77777777" w:rsidTr="00FE2E44">
        <w:trPr>
          <w:tblCellSpacing w:w="15" w:type="dxa"/>
          <w:ins w:id="150" w:author="Pena Rivera, Gerardo Alberto (ext) (RC-SV DI)" w:date="2025-05-28T00:01:00Z"/>
        </w:trPr>
        <w:tc>
          <w:tcPr>
            <w:tcW w:w="0" w:type="auto"/>
            <w:vAlign w:val="center"/>
            <w:hideMark/>
          </w:tcPr>
          <w:p w14:paraId="09D45386" w14:textId="77777777" w:rsidR="00FE2E44" w:rsidRPr="00FE2E44" w:rsidRDefault="00FE2E44" w:rsidP="00FE2E44">
            <w:pPr>
              <w:rPr>
                <w:ins w:id="151" w:author="Pena Rivera, Gerardo Alberto (ext) (RC-SV DI)" w:date="2025-05-28T00:01:00Z"/>
                <w:lang w:val="es-SV"/>
              </w:rPr>
            </w:pPr>
            <w:proofErr w:type="spellStart"/>
            <w:ins w:id="152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t>RetailRecPct</w:t>
              </w:r>
              <w:proofErr w:type="spellEnd"/>
            </w:ins>
          </w:p>
        </w:tc>
        <w:tc>
          <w:tcPr>
            <w:tcW w:w="0" w:type="auto"/>
            <w:vAlign w:val="center"/>
            <w:hideMark/>
          </w:tcPr>
          <w:p w14:paraId="3194E830" w14:textId="77777777" w:rsidR="00FE2E44" w:rsidRPr="00FE2E44" w:rsidRDefault="00FE2E44" w:rsidP="00FE2E44">
            <w:pPr>
              <w:rPr>
                <w:ins w:id="153" w:author="Pena Rivera, Gerardo Alberto (ext) (RC-SV DI)" w:date="2025-05-28T00:01:00Z"/>
                <w:lang w:val="es-SV"/>
              </w:rPr>
            </w:pPr>
            <w:ins w:id="154" w:author="Pena Rivera, Gerardo Alberto (ext) (RC-SV DI)" w:date="2025-05-28T00:01:00Z">
              <w:r w:rsidRPr="00FE2E44">
                <w:rPr>
                  <w:lang w:val="es-SV"/>
                </w:rPr>
                <w:t xml:space="preserve">Copia de </w:t>
              </w:r>
              <w:proofErr w:type="spellStart"/>
              <w:r w:rsidRPr="00FE2E44">
                <w:rPr>
                  <w:lang w:val="es-SV"/>
                </w:rPr>
                <w:t>retail_and_recreation_percent_change_from_baseline</w:t>
              </w:r>
              <w:proofErr w:type="spellEnd"/>
              <w:r w:rsidRPr="00FE2E44">
                <w:rPr>
                  <w:lang w:val="es-SV"/>
                </w:rPr>
                <w:t>.</w:t>
              </w:r>
            </w:ins>
          </w:p>
        </w:tc>
      </w:tr>
      <w:tr w:rsidR="00FE2E44" w:rsidRPr="00FE2E44" w14:paraId="57B66909" w14:textId="77777777" w:rsidTr="00FE2E44">
        <w:trPr>
          <w:tblCellSpacing w:w="15" w:type="dxa"/>
          <w:ins w:id="155" w:author="Pena Rivera, Gerardo Alberto (ext) (RC-SV DI)" w:date="2025-05-28T00:01:00Z"/>
        </w:trPr>
        <w:tc>
          <w:tcPr>
            <w:tcW w:w="0" w:type="auto"/>
            <w:vAlign w:val="center"/>
            <w:hideMark/>
          </w:tcPr>
          <w:p w14:paraId="5F986372" w14:textId="77777777" w:rsidR="00FE2E44" w:rsidRPr="00FE2E44" w:rsidRDefault="00FE2E44" w:rsidP="00FE2E44">
            <w:pPr>
              <w:rPr>
                <w:ins w:id="156" w:author="Pena Rivera, Gerardo Alberto (ext) (RC-SV DI)" w:date="2025-05-28T00:01:00Z"/>
                <w:lang w:val="es-SV"/>
              </w:rPr>
            </w:pPr>
            <w:proofErr w:type="spellStart"/>
            <w:ins w:id="157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t>GroceryPharmPct</w:t>
              </w:r>
              <w:proofErr w:type="spellEnd"/>
            </w:ins>
          </w:p>
        </w:tc>
        <w:tc>
          <w:tcPr>
            <w:tcW w:w="0" w:type="auto"/>
            <w:vAlign w:val="center"/>
            <w:hideMark/>
          </w:tcPr>
          <w:p w14:paraId="742C0485" w14:textId="77777777" w:rsidR="00FE2E44" w:rsidRPr="00FE2E44" w:rsidRDefault="00FE2E44" w:rsidP="00FE2E44">
            <w:pPr>
              <w:rPr>
                <w:ins w:id="158" w:author="Pena Rivera, Gerardo Alberto (ext) (RC-SV DI)" w:date="2025-05-28T00:01:00Z"/>
                <w:lang w:val="es-SV"/>
              </w:rPr>
            </w:pPr>
            <w:ins w:id="159" w:author="Pena Rivera, Gerardo Alberto (ext) (RC-SV DI)" w:date="2025-05-28T00:01:00Z">
              <w:r w:rsidRPr="00FE2E44">
                <w:rPr>
                  <w:lang w:val="es-SV"/>
                </w:rPr>
                <w:t xml:space="preserve">Copia de </w:t>
              </w:r>
              <w:proofErr w:type="spellStart"/>
              <w:r w:rsidRPr="00FE2E44">
                <w:rPr>
                  <w:lang w:val="es-SV"/>
                </w:rPr>
                <w:t>grocery_and_pharmacy_percent_change_from_baseline</w:t>
              </w:r>
              <w:proofErr w:type="spellEnd"/>
              <w:r w:rsidRPr="00FE2E44">
                <w:rPr>
                  <w:lang w:val="es-SV"/>
                </w:rPr>
                <w:t>.</w:t>
              </w:r>
            </w:ins>
          </w:p>
        </w:tc>
      </w:tr>
      <w:tr w:rsidR="00FE2E44" w:rsidRPr="00FE2E44" w14:paraId="74D0259E" w14:textId="77777777" w:rsidTr="00FE2E44">
        <w:trPr>
          <w:tblCellSpacing w:w="15" w:type="dxa"/>
          <w:ins w:id="160" w:author="Pena Rivera, Gerardo Alberto (ext) (RC-SV DI)" w:date="2025-05-28T00:01:00Z"/>
        </w:trPr>
        <w:tc>
          <w:tcPr>
            <w:tcW w:w="0" w:type="auto"/>
            <w:vAlign w:val="center"/>
            <w:hideMark/>
          </w:tcPr>
          <w:p w14:paraId="0BE86EE4" w14:textId="77777777" w:rsidR="00FE2E44" w:rsidRPr="00FE2E44" w:rsidRDefault="00FE2E44" w:rsidP="00FE2E44">
            <w:pPr>
              <w:rPr>
                <w:ins w:id="161" w:author="Pena Rivera, Gerardo Alberto (ext) (RC-SV DI)" w:date="2025-05-28T00:01:00Z"/>
                <w:lang w:val="es-SV"/>
              </w:rPr>
            </w:pPr>
            <w:proofErr w:type="spellStart"/>
            <w:ins w:id="162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t>TransitPct</w:t>
              </w:r>
              <w:proofErr w:type="spellEnd"/>
            </w:ins>
          </w:p>
        </w:tc>
        <w:tc>
          <w:tcPr>
            <w:tcW w:w="0" w:type="auto"/>
            <w:vAlign w:val="center"/>
            <w:hideMark/>
          </w:tcPr>
          <w:p w14:paraId="6EF2D487" w14:textId="77777777" w:rsidR="00FE2E44" w:rsidRPr="00FE2E44" w:rsidRDefault="00FE2E44" w:rsidP="00FE2E44">
            <w:pPr>
              <w:rPr>
                <w:ins w:id="163" w:author="Pena Rivera, Gerardo Alberto (ext) (RC-SV DI)" w:date="2025-05-28T00:01:00Z"/>
                <w:lang w:val="es-SV"/>
              </w:rPr>
            </w:pPr>
            <w:ins w:id="164" w:author="Pena Rivera, Gerardo Alberto (ext) (RC-SV DI)" w:date="2025-05-28T00:01:00Z">
              <w:r w:rsidRPr="00FE2E44">
                <w:rPr>
                  <w:lang w:val="es-SV"/>
                </w:rPr>
                <w:t xml:space="preserve">Copia de </w:t>
              </w:r>
              <w:proofErr w:type="spellStart"/>
              <w:r w:rsidRPr="00FE2E44">
                <w:rPr>
                  <w:lang w:val="es-SV"/>
                </w:rPr>
                <w:t>transit_stations_percent_change_from_baseline</w:t>
              </w:r>
              <w:proofErr w:type="spellEnd"/>
              <w:r w:rsidRPr="00FE2E44">
                <w:rPr>
                  <w:lang w:val="es-SV"/>
                </w:rPr>
                <w:t>.</w:t>
              </w:r>
            </w:ins>
          </w:p>
        </w:tc>
      </w:tr>
      <w:tr w:rsidR="00FE2E44" w:rsidRPr="00FE2E44" w14:paraId="6AEAD452" w14:textId="77777777" w:rsidTr="00FE2E44">
        <w:trPr>
          <w:tblCellSpacing w:w="15" w:type="dxa"/>
          <w:ins w:id="165" w:author="Pena Rivera, Gerardo Alberto (ext) (RC-SV DI)" w:date="2025-05-28T00:01:00Z"/>
        </w:trPr>
        <w:tc>
          <w:tcPr>
            <w:tcW w:w="0" w:type="auto"/>
            <w:vAlign w:val="center"/>
            <w:hideMark/>
          </w:tcPr>
          <w:p w14:paraId="704011DC" w14:textId="77777777" w:rsidR="00FE2E44" w:rsidRPr="00FE2E44" w:rsidRDefault="00FE2E44" w:rsidP="00FE2E44">
            <w:pPr>
              <w:rPr>
                <w:ins w:id="166" w:author="Pena Rivera, Gerardo Alberto (ext) (RC-SV DI)" w:date="2025-05-28T00:01:00Z"/>
                <w:lang w:val="es-SV"/>
              </w:rPr>
            </w:pPr>
            <w:proofErr w:type="spellStart"/>
            <w:ins w:id="167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t>WorkplacesPct</w:t>
              </w:r>
              <w:proofErr w:type="spellEnd"/>
            </w:ins>
          </w:p>
        </w:tc>
        <w:tc>
          <w:tcPr>
            <w:tcW w:w="0" w:type="auto"/>
            <w:vAlign w:val="center"/>
            <w:hideMark/>
          </w:tcPr>
          <w:p w14:paraId="64FA21AD" w14:textId="77777777" w:rsidR="00FE2E44" w:rsidRPr="00FE2E44" w:rsidRDefault="00FE2E44" w:rsidP="00FE2E44">
            <w:pPr>
              <w:rPr>
                <w:ins w:id="168" w:author="Pena Rivera, Gerardo Alberto (ext) (RC-SV DI)" w:date="2025-05-28T00:01:00Z"/>
                <w:lang w:val="es-SV"/>
              </w:rPr>
            </w:pPr>
            <w:ins w:id="169" w:author="Pena Rivera, Gerardo Alberto (ext) (RC-SV DI)" w:date="2025-05-28T00:01:00Z">
              <w:r w:rsidRPr="00FE2E44">
                <w:rPr>
                  <w:lang w:val="es-SV"/>
                </w:rPr>
                <w:t xml:space="preserve">Copia de </w:t>
              </w:r>
              <w:proofErr w:type="spellStart"/>
              <w:r w:rsidRPr="00FE2E44">
                <w:rPr>
                  <w:lang w:val="es-SV"/>
                </w:rPr>
                <w:t>workplaces_percent_change_from_baseline</w:t>
              </w:r>
              <w:proofErr w:type="spellEnd"/>
              <w:r w:rsidRPr="00FE2E44">
                <w:rPr>
                  <w:lang w:val="es-SV"/>
                </w:rPr>
                <w:t>.</w:t>
              </w:r>
            </w:ins>
          </w:p>
        </w:tc>
      </w:tr>
      <w:tr w:rsidR="00FE2E44" w:rsidRPr="00FE2E44" w14:paraId="3BE21B0D" w14:textId="77777777" w:rsidTr="00FE2E44">
        <w:trPr>
          <w:tblCellSpacing w:w="15" w:type="dxa"/>
          <w:ins w:id="170" w:author="Pena Rivera, Gerardo Alberto (ext) (RC-SV DI)" w:date="2025-05-28T00:01:00Z"/>
        </w:trPr>
        <w:tc>
          <w:tcPr>
            <w:tcW w:w="0" w:type="auto"/>
            <w:vAlign w:val="center"/>
            <w:hideMark/>
          </w:tcPr>
          <w:p w14:paraId="4DE02BE6" w14:textId="77777777" w:rsidR="00FE2E44" w:rsidRPr="00FE2E44" w:rsidRDefault="00FE2E44" w:rsidP="00FE2E44">
            <w:pPr>
              <w:rPr>
                <w:ins w:id="171" w:author="Pena Rivera, Gerardo Alberto (ext) (RC-SV DI)" w:date="2025-05-28T00:01:00Z"/>
                <w:lang w:val="es-SV"/>
              </w:rPr>
            </w:pPr>
            <w:proofErr w:type="spellStart"/>
            <w:ins w:id="172" w:author="Pena Rivera, Gerardo Alberto (ext) (RC-SV DI)" w:date="2025-05-28T00:01:00Z">
              <w:r w:rsidRPr="00FE2E44">
                <w:rPr>
                  <w:b/>
                  <w:bCs/>
                  <w:lang w:val="es-SV"/>
                </w:rPr>
                <w:t>ResidentialPct</w:t>
              </w:r>
              <w:proofErr w:type="spellEnd"/>
            </w:ins>
          </w:p>
        </w:tc>
        <w:tc>
          <w:tcPr>
            <w:tcW w:w="0" w:type="auto"/>
            <w:vAlign w:val="center"/>
            <w:hideMark/>
          </w:tcPr>
          <w:p w14:paraId="2C00F5CA" w14:textId="77777777" w:rsidR="00FE2E44" w:rsidRPr="00FE2E44" w:rsidRDefault="00FE2E44" w:rsidP="00FE2E44">
            <w:pPr>
              <w:rPr>
                <w:ins w:id="173" w:author="Pena Rivera, Gerardo Alberto (ext) (RC-SV DI)" w:date="2025-05-28T00:01:00Z"/>
                <w:lang w:val="es-SV"/>
              </w:rPr>
            </w:pPr>
            <w:ins w:id="174" w:author="Pena Rivera, Gerardo Alberto (ext) (RC-SV DI)" w:date="2025-05-28T00:01:00Z">
              <w:r w:rsidRPr="00FE2E44">
                <w:rPr>
                  <w:lang w:val="es-SV"/>
                </w:rPr>
                <w:t xml:space="preserve">Copia de </w:t>
              </w:r>
              <w:proofErr w:type="spellStart"/>
              <w:r w:rsidRPr="00FE2E44">
                <w:rPr>
                  <w:lang w:val="es-SV"/>
                </w:rPr>
                <w:t>residential_percent_change_from_baseline</w:t>
              </w:r>
              <w:proofErr w:type="spellEnd"/>
              <w:r w:rsidRPr="00FE2E44">
                <w:rPr>
                  <w:lang w:val="es-SV"/>
                </w:rPr>
                <w:t>.</w:t>
              </w:r>
            </w:ins>
          </w:p>
        </w:tc>
      </w:tr>
    </w:tbl>
    <w:p w14:paraId="6C34A54D" w14:textId="77777777" w:rsidR="00FE2E44" w:rsidRPr="00FE2E44" w:rsidRDefault="00FE2E44" w:rsidP="00FE2E44">
      <w:pPr>
        <w:numPr>
          <w:ilvl w:val="0"/>
          <w:numId w:val="9"/>
        </w:numPr>
        <w:rPr>
          <w:ins w:id="175" w:author="Pena Rivera, Gerardo Alberto (ext) (RC-SV DI)" w:date="2025-05-28T00:01:00Z"/>
          <w:lang w:val="es-SV"/>
        </w:rPr>
      </w:pPr>
      <w:ins w:id="176" w:author="Pena Rivera, Gerardo Alberto (ext) (RC-SV DI)" w:date="2025-05-28T00:01:00Z">
        <w:r w:rsidRPr="00FE2E44">
          <w:rPr>
            <w:b/>
            <w:bCs/>
            <w:lang w:val="es-SV"/>
          </w:rPr>
          <w:t>Grano</w:t>
        </w:r>
        <w:r w:rsidRPr="00FE2E44">
          <w:rPr>
            <w:lang w:val="es-SV"/>
          </w:rPr>
          <w:t xml:space="preserve">: Un registro por combinación </w:t>
        </w:r>
        <w:r w:rsidRPr="00FE2E44">
          <w:rPr>
            <w:i/>
            <w:iCs/>
            <w:lang w:val="es-SV"/>
          </w:rPr>
          <w:t>(región, fecha)</w:t>
        </w:r>
        <w:r w:rsidRPr="00FE2E44">
          <w:rPr>
            <w:lang w:val="es-SV"/>
          </w:rPr>
          <w:t>.</w:t>
        </w:r>
      </w:ins>
    </w:p>
    <w:p w14:paraId="3AB6642C" w14:textId="77777777" w:rsidR="00FE2E44" w:rsidRPr="00FE2E44" w:rsidRDefault="00FE2E44" w:rsidP="00FE2E44">
      <w:pPr>
        <w:numPr>
          <w:ilvl w:val="0"/>
          <w:numId w:val="9"/>
        </w:numPr>
        <w:rPr>
          <w:ins w:id="177" w:author="Pena Rivera, Gerardo Alberto (ext) (RC-SV DI)" w:date="2025-05-28T00:01:00Z"/>
          <w:lang w:val="es-SV"/>
        </w:rPr>
      </w:pPr>
      <w:ins w:id="178" w:author="Pena Rivera, Gerardo Alberto (ext) (RC-SV DI)" w:date="2025-05-28T00:01:00Z">
        <w:r w:rsidRPr="00FE2E44">
          <w:rPr>
            <w:b/>
            <w:bCs/>
            <w:lang w:val="es-SV"/>
          </w:rPr>
          <w:t>Hechos</w:t>
        </w:r>
        <w:r w:rsidRPr="00FE2E44">
          <w:rPr>
            <w:lang w:val="es-SV"/>
          </w:rPr>
          <w:t>: Son los valores de porcentaje de cambio de movilidad.</w:t>
        </w:r>
      </w:ins>
    </w:p>
    <w:p w14:paraId="022DC6BA" w14:textId="77777777" w:rsidR="00FE2E44" w:rsidRPr="00FE2E44" w:rsidRDefault="00FE2E44" w:rsidP="00FE2E44">
      <w:pPr>
        <w:numPr>
          <w:ilvl w:val="0"/>
          <w:numId w:val="9"/>
        </w:numPr>
        <w:rPr>
          <w:ins w:id="179" w:author="Pena Rivera, Gerardo Alberto (ext) (RC-SV DI)" w:date="2025-05-28T00:01:00Z"/>
          <w:lang w:val="es-SV"/>
        </w:rPr>
      </w:pPr>
      <w:ins w:id="180" w:author="Pena Rivera, Gerardo Alberto (ext) (RC-SV DI)" w:date="2025-05-28T00:01:00Z">
        <w:r w:rsidRPr="00FE2E44">
          <w:rPr>
            <w:b/>
            <w:bCs/>
            <w:lang w:val="es-SV"/>
          </w:rPr>
          <w:lastRenderedPageBreak/>
          <w:t>Relaciones</w:t>
        </w:r>
        <w:r w:rsidRPr="00FE2E44">
          <w:rPr>
            <w:lang w:val="es-SV"/>
          </w:rPr>
          <w:t>:</w:t>
        </w:r>
      </w:ins>
    </w:p>
    <w:p w14:paraId="312D7FC6" w14:textId="77777777" w:rsidR="00FE2E44" w:rsidRPr="00FE2E44" w:rsidRDefault="00FE2E44" w:rsidP="00FE2E44">
      <w:pPr>
        <w:numPr>
          <w:ilvl w:val="1"/>
          <w:numId w:val="9"/>
        </w:numPr>
        <w:rPr>
          <w:ins w:id="181" w:author="Pena Rivera, Gerardo Alberto (ext) (RC-SV DI)" w:date="2025-05-28T00:01:00Z"/>
          <w:lang w:val="es-SV"/>
        </w:rPr>
      </w:pPr>
      <w:ins w:id="182" w:author="Pena Rivera, Gerardo Alberto (ext) (RC-SV DI)" w:date="2025-05-28T00:01:00Z">
        <w:r w:rsidRPr="00FE2E44">
          <w:rPr>
            <w:lang w:val="es-SV"/>
          </w:rPr>
          <w:t xml:space="preserve">Con </w:t>
        </w:r>
        <w:proofErr w:type="spellStart"/>
        <w:r w:rsidRPr="00FE2E44">
          <w:rPr>
            <w:lang w:val="es-SV"/>
          </w:rPr>
          <w:t>DimFecha</w:t>
        </w:r>
        <w:proofErr w:type="spellEnd"/>
        <w:r w:rsidRPr="00FE2E44">
          <w:rPr>
            <w:lang w:val="es-SV"/>
          </w:rPr>
          <w:t xml:space="preserve"> a través de </w:t>
        </w:r>
        <w:proofErr w:type="spellStart"/>
        <w:r w:rsidRPr="00FE2E44">
          <w:rPr>
            <w:b/>
            <w:bCs/>
            <w:lang w:val="es-SV"/>
          </w:rPr>
          <w:t>FechaID</w:t>
        </w:r>
        <w:proofErr w:type="spellEnd"/>
        <w:r w:rsidRPr="00FE2E44">
          <w:rPr>
            <w:lang w:val="es-SV"/>
          </w:rPr>
          <w:t>.</w:t>
        </w:r>
      </w:ins>
    </w:p>
    <w:p w14:paraId="398B9D3C" w14:textId="77777777" w:rsidR="00FE2E44" w:rsidRPr="00FE2E44" w:rsidRDefault="00FE2E44" w:rsidP="00FE2E44">
      <w:pPr>
        <w:numPr>
          <w:ilvl w:val="1"/>
          <w:numId w:val="9"/>
        </w:numPr>
        <w:rPr>
          <w:ins w:id="183" w:author="Pena Rivera, Gerardo Alberto (ext) (RC-SV DI)" w:date="2025-05-28T00:01:00Z"/>
          <w:lang w:val="es-SV"/>
        </w:rPr>
      </w:pPr>
      <w:ins w:id="184" w:author="Pena Rivera, Gerardo Alberto (ext) (RC-SV DI)" w:date="2025-05-28T00:01:00Z">
        <w:r w:rsidRPr="00FE2E44">
          <w:rPr>
            <w:lang w:val="es-SV"/>
          </w:rPr>
          <w:t xml:space="preserve">Con </w:t>
        </w:r>
        <w:proofErr w:type="spellStart"/>
        <w:r w:rsidRPr="00FE2E44">
          <w:rPr>
            <w:lang w:val="es-SV"/>
          </w:rPr>
          <w:t>DimRegion</w:t>
        </w:r>
        <w:proofErr w:type="spellEnd"/>
        <w:r w:rsidRPr="00FE2E44">
          <w:rPr>
            <w:lang w:val="es-SV"/>
          </w:rPr>
          <w:t xml:space="preserve"> a través de </w:t>
        </w:r>
        <w:proofErr w:type="spellStart"/>
        <w:r w:rsidRPr="00FE2E44">
          <w:rPr>
            <w:b/>
            <w:bCs/>
            <w:lang w:val="es-SV"/>
          </w:rPr>
          <w:t>RegionID</w:t>
        </w:r>
        <w:proofErr w:type="spellEnd"/>
        <w:r w:rsidRPr="00FE2E44">
          <w:rPr>
            <w:lang w:val="es-SV"/>
          </w:rPr>
          <w:t>.</w:t>
        </w:r>
      </w:ins>
    </w:p>
    <w:p w14:paraId="3C1BCA28" w14:textId="77777777" w:rsidR="00FE2E44" w:rsidRPr="00FE2E44" w:rsidRDefault="00FE2E44" w:rsidP="00FE2E44">
      <w:pPr>
        <w:rPr>
          <w:ins w:id="185" w:author="Pena Rivera, Gerardo Alberto (ext) (RC-SV DI)" w:date="2025-05-28T00:01:00Z"/>
          <w:lang w:val="es-SV"/>
        </w:rPr>
      </w:pPr>
      <w:ins w:id="186" w:author="Pena Rivera, Gerardo Alberto (ext) (RC-SV DI)" w:date="2025-05-28T00:01:00Z">
        <w:r w:rsidRPr="00FE2E44">
          <w:rPr>
            <w:lang w:val="es-SV"/>
          </w:rPr>
          <w:pict w14:anchorId="5CA7CA0D">
            <v:rect id="_x0000_i1055" style="width:0;height:1.5pt" o:hralign="center" o:hrstd="t" o:hr="t" fillcolor="#a0a0a0" stroked="f"/>
          </w:pict>
        </w:r>
      </w:ins>
    </w:p>
    <w:p w14:paraId="112745B0" w14:textId="77777777" w:rsidR="00FE2E44" w:rsidRPr="00FE2E44" w:rsidRDefault="00FE2E44" w:rsidP="00FE2E44">
      <w:pPr>
        <w:rPr>
          <w:ins w:id="187" w:author="Pena Rivera, Gerardo Alberto (ext) (RC-SV DI)" w:date="2025-05-28T00:01:00Z"/>
          <w:b/>
          <w:bCs/>
          <w:lang w:val="es-SV"/>
        </w:rPr>
      </w:pPr>
      <w:ins w:id="188" w:author="Pena Rivera, Gerardo Alberto (ext) (RC-SV DI)" w:date="2025-05-28T00:01:00Z">
        <w:r w:rsidRPr="00FE2E44">
          <w:rPr>
            <w:b/>
            <w:bCs/>
            <w:lang w:val="es-SV"/>
          </w:rPr>
          <w:t>Flujo típico ETL</w:t>
        </w:r>
      </w:ins>
    </w:p>
    <w:p w14:paraId="2AA92CA8" w14:textId="77777777" w:rsidR="00FE2E44" w:rsidRPr="00FE2E44" w:rsidRDefault="00FE2E44" w:rsidP="00FE2E44">
      <w:pPr>
        <w:numPr>
          <w:ilvl w:val="0"/>
          <w:numId w:val="10"/>
        </w:numPr>
        <w:rPr>
          <w:ins w:id="189" w:author="Pena Rivera, Gerardo Alberto (ext) (RC-SV DI)" w:date="2025-05-28T00:01:00Z"/>
          <w:lang w:val="es-SV"/>
        </w:rPr>
      </w:pPr>
      <w:ins w:id="190" w:author="Pena Rivera, Gerardo Alberto (ext) (RC-SV DI)" w:date="2025-05-28T00:01:00Z">
        <w:r w:rsidRPr="00FE2E44">
          <w:rPr>
            <w:b/>
            <w:bCs/>
            <w:lang w:val="es-SV"/>
          </w:rPr>
          <w:t>Extraer</w:t>
        </w:r>
        <w:r w:rsidRPr="00FE2E44">
          <w:rPr>
            <w:lang w:val="es-SV"/>
          </w:rPr>
          <w:t xml:space="preserve"> de la fuente (CSV/JSON) a </w:t>
        </w:r>
        <w:proofErr w:type="spellStart"/>
        <w:r w:rsidRPr="00FE2E44">
          <w:rPr>
            <w:b/>
            <w:bCs/>
            <w:lang w:val="es-SV"/>
          </w:rPr>
          <w:t>StgMobility</w:t>
        </w:r>
        <w:proofErr w:type="spellEnd"/>
        <w:r w:rsidRPr="00FE2E44">
          <w:rPr>
            <w:lang w:val="es-SV"/>
          </w:rPr>
          <w:t>.</w:t>
        </w:r>
      </w:ins>
    </w:p>
    <w:p w14:paraId="3722F9F4" w14:textId="77777777" w:rsidR="00FE2E44" w:rsidRPr="00FE2E44" w:rsidRDefault="00FE2E44" w:rsidP="00FE2E44">
      <w:pPr>
        <w:numPr>
          <w:ilvl w:val="0"/>
          <w:numId w:val="10"/>
        </w:numPr>
        <w:rPr>
          <w:ins w:id="191" w:author="Pena Rivera, Gerardo Alberto (ext) (RC-SV DI)" w:date="2025-05-28T00:01:00Z"/>
          <w:lang w:val="es-SV"/>
        </w:rPr>
      </w:pPr>
      <w:ins w:id="192" w:author="Pena Rivera, Gerardo Alberto (ext) (RC-SV DI)" w:date="2025-05-28T00:01:00Z">
        <w:r w:rsidRPr="00FE2E44">
          <w:rPr>
            <w:b/>
            <w:bCs/>
            <w:lang w:val="es-SV"/>
          </w:rPr>
          <w:t>Limpiar/Transformar</w:t>
        </w:r>
        <w:r w:rsidRPr="00FE2E44">
          <w:rPr>
            <w:lang w:val="es-SV"/>
          </w:rPr>
          <w:t>:</w:t>
        </w:r>
      </w:ins>
    </w:p>
    <w:p w14:paraId="53DBE613" w14:textId="77777777" w:rsidR="00FE2E44" w:rsidRPr="00FE2E44" w:rsidRDefault="00FE2E44" w:rsidP="00FE2E44">
      <w:pPr>
        <w:numPr>
          <w:ilvl w:val="1"/>
          <w:numId w:val="10"/>
        </w:numPr>
        <w:rPr>
          <w:ins w:id="193" w:author="Pena Rivera, Gerardo Alberto (ext) (RC-SV DI)" w:date="2025-05-28T00:01:00Z"/>
          <w:lang w:val="es-SV"/>
        </w:rPr>
      </w:pPr>
      <w:ins w:id="194" w:author="Pena Rivera, Gerardo Alberto (ext) (RC-SV DI)" w:date="2025-05-28T00:01:00Z">
        <w:r w:rsidRPr="00FE2E44">
          <w:rPr>
            <w:lang w:val="es-SV"/>
          </w:rPr>
          <w:t>Normalizar nombres de región y fechas.</w:t>
        </w:r>
      </w:ins>
    </w:p>
    <w:p w14:paraId="361637FA" w14:textId="77777777" w:rsidR="00FE2E44" w:rsidRPr="00FE2E44" w:rsidRDefault="00FE2E44" w:rsidP="00FE2E44">
      <w:pPr>
        <w:numPr>
          <w:ilvl w:val="1"/>
          <w:numId w:val="10"/>
        </w:numPr>
        <w:rPr>
          <w:ins w:id="195" w:author="Pena Rivera, Gerardo Alberto (ext) (RC-SV DI)" w:date="2025-05-28T00:01:00Z"/>
          <w:lang w:val="es-SV"/>
        </w:rPr>
      </w:pPr>
      <w:ins w:id="196" w:author="Pena Rivera, Gerardo Alberto (ext) (RC-SV DI)" w:date="2025-05-28T00:01:00Z">
        <w:r w:rsidRPr="00FE2E44">
          <w:rPr>
            <w:lang w:val="es-SV"/>
          </w:rPr>
          <w:t xml:space="preserve">Convertir date → </w:t>
        </w:r>
        <w:proofErr w:type="spellStart"/>
        <w:r w:rsidRPr="00FE2E44">
          <w:rPr>
            <w:lang w:val="es-SV"/>
          </w:rPr>
          <w:t>FechaKeyInt</w:t>
        </w:r>
        <w:proofErr w:type="spellEnd"/>
        <w:r w:rsidRPr="00FE2E44">
          <w:rPr>
            <w:lang w:val="es-SV"/>
          </w:rPr>
          <w:t xml:space="preserve"> y luego </w:t>
        </w:r>
        <w:proofErr w:type="spellStart"/>
        <w:r w:rsidRPr="00FE2E44">
          <w:rPr>
            <w:lang w:val="es-SV"/>
          </w:rPr>
          <w:t>lookup</w:t>
        </w:r>
        <w:proofErr w:type="spellEnd"/>
        <w:r w:rsidRPr="00FE2E44">
          <w:rPr>
            <w:lang w:val="es-SV"/>
          </w:rPr>
          <w:t xml:space="preserve"> en </w:t>
        </w:r>
        <w:proofErr w:type="spellStart"/>
        <w:r w:rsidRPr="00FE2E44">
          <w:rPr>
            <w:b/>
            <w:bCs/>
            <w:lang w:val="es-SV"/>
          </w:rPr>
          <w:t>DimFecha</w:t>
        </w:r>
        <w:proofErr w:type="spellEnd"/>
        <w:r w:rsidRPr="00FE2E44">
          <w:rPr>
            <w:lang w:val="es-SV"/>
          </w:rPr>
          <w:t>.</w:t>
        </w:r>
      </w:ins>
    </w:p>
    <w:p w14:paraId="0D6E39D4" w14:textId="77777777" w:rsidR="00FE2E44" w:rsidRPr="00FE2E44" w:rsidRDefault="00FE2E44" w:rsidP="00FE2E44">
      <w:pPr>
        <w:numPr>
          <w:ilvl w:val="1"/>
          <w:numId w:val="10"/>
        </w:numPr>
        <w:rPr>
          <w:ins w:id="197" w:author="Pena Rivera, Gerardo Alberto (ext) (RC-SV DI)" w:date="2025-05-28T00:01:00Z"/>
          <w:lang w:val="es-SV"/>
        </w:rPr>
      </w:pPr>
      <w:proofErr w:type="spellStart"/>
      <w:ins w:id="198" w:author="Pena Rivera, Gerardo Alberto (ext) (RC-SV DI)" w:date="2025-05-28T00:01:00Z">
        <w:r w:rsidRPr="00FE2E44">
          <w:rPr>
            <w:lang w:val="es-SV"/>
          </w:rPr>
          <w:t>Lookup</w:t>
        </w:r>
        <w:proofErr w:type="spellEnd"/>
        <w:r w:rsidRPr="00FE2E44">
          <w:rPr>
            <w:lang w:val="es-SV"/>
          </w:rPr>
          <w:t xml:space="preserve"> de sub_region_1 en </w:t>
        </w:r>
        <w:proofErr w:type="spellStart"/>
        <w:r w:rsidRPr="00FE2E44">
          <w:rPr>
            <w:b/>
            <w:bCs/>
            <w:lang w:val="es-SV"/>
          </w:rPr>
          <w:t>DimRegion</w:t>
        </w:r>
        <w:proofErr w:type="spellEnd"/>
        <w:r w:rsidRPr="00FE2E44">
          <w:rPr>
            <w:lang w:val="es-SV"/>
          </w:rPr>
          <w:t xml:space="preserve"> para obtener </w:t>
        </w:r>
        <w:proofErr w:type="spellStart"/>
        <w:r w:rsidRPr="00FE2E44">
          <w:rPr>
            <w:lang w:val="es-SV"/>
          </w:rPr>
          <w:t>RegionID</w:t>
        </w:r>
        <w:proofErr w:type="spellEnd"/>
        <w:r w:rsidRPr="00FE2E44">
          <w:rPr>
            <w:lang w:val="es-SV"/>
          </w:rPr>
          <w:t>.</w:t>
        </w:r>
      </w:ins>
    </w:p>
    <w:p w14:paraId="58AD42D8" w14:textId="77777777" w:rsidR="00FE2E44" w:rsidRPr="00FE2E44" w:rsidRDefault="00FE2E44" w:rsidP="00FE2E44">
      <w:pPr>
        <w:numPr>
          <w:ilvl w:val="0"/>
          <w:numId w:val="10"/>
        </w:numPr>
        <w:rPr>
          <w:ins w:id="199" w:author="Pena Rivera, Gerardo Alberto (ext) (RC-SV DI)" w:date="2025-05-28T00:01:00Z"/>
          <w:lang w:val="es-SV"/>
        </w:rPr>
      </w:pPr>
      <w:ins w:id="200" w:author="Pena Rivera, Gerardo Alberto (ext) (RC-SV DI)" w:date="2025-05-28T00:01:00Z">
        <w:r w:rsidRPr="00FE2E44">
          <w:rPr>
            <w:b/>
            <w:bCs/>
            <w:lang w:val="es-SV"/>
          </w:rPr>
          <w:t>Cargar</w:t>
        </w:r>
        <w:r w:rsidRPr="00FE2E44">
          <w:rPr>
            <w:lang w:val="es-SV"/>
          </w:rPr>
          <w:t xml:space="preserve"> en </w:t>
        </w:r>
        <w:proofErr w:type="spellStart"/>
        <w:r w:rsidRPr="00FE2E44">
          <w:rPr>
            <w:b/>
            <w:bCs/>
            <w:lang w:val="es-SV"/>
          </w:rPr>
          <w:t>FactMovilidad</w:t>
        </w:r>
        <w:proofErr w:type="spellEnd"/>
        <w:r w:rsidRPr="00FE2E44">
          <w:rPr>
            <w:lang w:val="es-SV"/>
          </w:rPr>
          <w:t xml:space="preserve"> los valores numéricos y las claves foráneas.</w:t>
        </w:r>
      </w:ins>
    </w:p>
    <w:p w14:paraId="09EA4797" w14:textId="77777777" w:rsidR="00FE2E44" w:rsidRPr="00FE2E44" w:rsidRDefault="00FE2E44" w:rsidP="00FE2E44">
      <w:pPr>
        <w:rPr>
          <w:ins w:id="201" w:author="Pena Rivera, Gerardo Alberto (ext) (RC-SV DI)" w:date="2025-05-28T00:01:00Z"/>
          <w:lang w:val="es-SV"/>
        </w:rPr>
      </w:pPr>
      <w:ins w:id="202" w:author="Pena Rivera, Gerardo Alberto (ext) (RC-SV DI)" w:date="2025-05-28T00:01:00Z">
        <w:r w:rsidRPr="00FE2E44">
          <w:rPr>
            <w:lang w:val="es-SV"/>
          </w:rPr>
          <w:t>Con ese diseño ya tienes un cubo SSAS bien modelado: las dimensiones de Fecha y Región filtrarán tus medidas de movilidad por distintos ejes.</w:t>
        </w:r>
      </w:ins>
    </w:p>
    <w:p w14:paraId="6F278108" w14:textId="77777777" w:rsidR="00FE2E44" w:rsidRPr="00FE2E44" w:rsidRDefault="00FE2E44" w:rsidP="00FE2E44">
      <w:pPr>
        <w:rPr>
          <w:ins w:id="203" w:author="Pena Rivera, Gerardo Alberto (ext) (RC-SV DI)" w:date="2025-05-28T00:00:00Z" w16du:dateUtc="2025-05-28T06:00:00Z"/>
          <w:lang w:val="es-SV"/>
        </w:rPr>
      </w:pPr>
    </w:p>
    <w:p w14:paraId="37B5BC8D" w14:textId="01F5DF5E" w:rsidR="00FE2E44" w:rsidRDefault="00FE2E44">
      <w:pPr>
        <w:rPr>
          <w:ins w:id="204" w:author="Pena Rivera, Gerardo Alberto (ext) (RC-SV DI)" w:date="2025-05-28T00:00:00Z" w16du:dateUtc="2025-05-28T06:00:00Z"/>
          <w:lang w:val="es-SV"/>
        </w:rPr>
      </w:pPr>
      <w:ins w:id="205" w:author="Pena Rivera, Gerardo Alberto (ext) (RC-SV DI)" w:date="2025-05-28T00:00:00Z" w16du:dateUtc="2025-05-28T06:00:00Z">
        <w:r>
          <w:rPr>
            <w:noProof/>
          </w:rPr>
          <w:lastRenderedPageBreak/>
          <w:drawing>
            <wp:inline distT="0" distB="0" distL="0" distR="0" wp14:anchorId="5086DAB6" wp14:editId="52BF4ABF">
              <wp:extent cx="5612130" cy="7950835"/>
              <wp:effectExtent l="0" t="0" r="7620" b="0"/>
              <wp:docPr id="669969569" name="Imagen 1" descr="Diagrama&#10;&#10;El contenido generado por IA puede ser incorrecto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69969569" name="Imagen 1" descr="Diagrama&#10;&#10;El contenido generado por IA puede ser incorrecto.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2130" cy="7950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2E92895" w14:textId="77777777" w:rsidR="00FE2E44" w:rsidRDefault="00FE2E44">
      <w:pPr>
        <w:rPr>
          <w:ins w:id="206" w:author="Pena Rivera, Gerardo Alberto (ext) (RC-SV DI)" w:date="2025-05-28T00:01:00Z" w16du:dateUtc="2025-05-28T06:01:00Z"/>
          <w:lang w:val="es-SV"/>
        </w:rPr>
      </w:pPr>
    </w:p>
    <w:p w14:paraId="6614E87E" w14:textId="0FE39B03" w:rsidR="00FE2E44" w:rsidDel="00FE2E44" w:rsidRDefault="00FE2E44">
      <w:pPr>
        <w:rPr>
          <w:del w:id="207" w:author="Pena Rivera, Gerardo Alberto (ext) (RC-SV DI)" w:date="2025-05-28T00:01:00Z" w16du:dateUtc="2025-05-28T06:01:00Z"/>
          <w:lang w:val="es-SV"/>
        </w:rPr>
      </w:pPr>
    </w:p>
    <w:p w14:paraId="3A24973E" w14:textId="6FA9E10F" w:rsidR="002B2948" w:rsidRDefault="002B2948">
      <w:pPr>
        <w:rPr>
          <w:lang w:val="es-SV"/>
        </w:rPr>
      </w:pPr>
      <w:r w:rsidRPr="002B2948">
        <w:rPr>
          <w:rStyle w:val="Ttulo2Car"/>
        </w:rPr>
        <w:t>Tratamiento de los datos:</w:t>
      </w:r>
      <w:r w:rsidRPr="002B2948">
        <w:rPr>
          <w:rStyle w:val="Ttulo2Car"/>
        </w:rPr>
        <w:br/>
      </w:r>
      <w:r w:rsidRPr="002B2948">
        <w:rPr>
          <w:noProof/>
          <w:lang w:val="es-SV"/>
        </w:rPr>
        <w:drawing>
          <wp:inline distT="0" distB="0" distL="0" distR="0" wp14:anchorId="38CEC871" wp14:editId="78CF5E29">
            <wp:extent cx="5612130" cy="3090545"/>
            <wp:effectExtent l="0" t="0" r="7620" b="0"/>
            <wp:docPr id="2058089037" name="Imagen 1" descr="Interfaz de usuario gráfica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89037" name="Imagen 1" descr="Interfaz de usuario gráfica, Aplicación, Chat o mensaje d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45E5" w14:textId="77777777" w:rsidR="002B2948" w:rsidRPr="002B2948" w:rsidRDefault="002B2948" w:rsidP="002B2948">
      <w:pPr>
        <w:rPr>
          <w:b/>
          <w:bCs/>
          <w:lang w:val="es-SV"/>
        </w:rPr>
      </w:pPr>
      <w:r w:rsidRPr="002B2948">
        <w:rPr>
          <w:b/>
          <w:bCs/>
          <w:lang w:val="es-SV"/>
        </w:rPr>
        <w:t xml:space="preserve">1. </w:t>
      </w:r>
      <w:proofErr w:type="spellStart"/>
      <w:r w:rsidRPr="002B2948">
        <w:rPr>
          <w:b/>
          <w:bCs/>
          <w:lang w:val="es-SV"/>
        </w:rPr>
        <w:t>DFT_CargaInicial_Mobility</w:t>
      </w:r>
      <w:proofErr w:type="spellEnd"/>
    </w:p>
    <w:p w14:paraId="3E5018D1" w14:textId="77777777" w:rsidR="002B2948" w:rsidRPr="002B2948" w:rsidRDefault="002B2948" w:rsidP="002B2948">
      <w:pPr>
        <w:rPr>
          <w:lang w:val="es-SV"/>
        </w:rPr>
      </w:pPr>
      <w:r w:rsidRPr="002B2948">
        <w:rPr>
          <w:b/>
          <w:bCs/>
          <w:lang w:val="es-SV"/>
        </w:rPr>
        <w:t>Propósito:</w:t>
      </w:r>
      <w:r w:rsidRPr="002B2948">
        <w:rPr>
          <w:lang w:val="es-SV"/>
        </w:rPr>
        <w:br/>
        <w:t xml:space="preserve">– Extraer los datos crudos (por ejemplo, CSV o API) y volcarlos en la tabla de </w:t>
      </w:r>
      <w:proofErr w:type="spellStart"/>
      <w:r w:rsidRPr="002B2948">
        <w:rPr>
          <w:lang w:val="es-SV"/>
        </w:rPr>
        <w:t>staging</w:t>
      </w:r>
      <w:proofErr w:type="spellEnd"/>
      <w:r w:rsidRPr="002B2948">
        <w:rPr>
          <w:lang w:val="es-SV"/>
        </w:rPr>
        <w:t xml:space="preserve"> (</w:t>
      </w:r>
      <w:proofErr w:type="spellStart"/>
      <w:r w:rsidRPr="002B2948">
        <w:rPr>
          <w:lang w:val="es-SV"/>
        </w:rPr>
        <w:t>StgMobility</w:t>
      </w:r>
      <w:proofErr w:type="spellEnd"/>
      <w:r w:rsidRPr="002B2948">
        <w:rPr>
          <w:lang w:val="es-SV"/>
        </w:rPr>
        <w:t>).</w:t>
      </w:r>
      <w:r w:rsidRPr="002B2948">
        <w:rPr>
          <w:lang w:val="es-SV"/>
        </w:rPr>
        <w:br/>
        <w:t>– Realizar validaciones básicas (tipo de datos, campos obligatorios) y limpieza mínima para asegurar que el origen esté listo para transformaciones posteriores.</w:t>
      </w:r>
    </w:p>
    <w:p w14:paraId="21D4CD5D" w14:textId="77777777" w:rsidR="002B2948" w:rsidRPr="002B2948" w:rsidRDefault="002B2948" w:rsidP="002B2948">
      <w:pPr>
        <w:rPr>
          <w:lang w:val="es-SV"/>
        </w:rPr>
      </w:pPr>
      <w:r w:rsidRPr="002B2948">
        <w:rPr>
          <w:b/>
          <w:bCs/>
          <w:lang w:val="es-SV"/>
        </w:rPr>
        <w:t>Objetivos clave:</w:t>
      </w:r>
    </w:p>
    <w:p w14:paraId="7BD72E8A" w14:textId="77777777" w:rsidR="002B2948" w:rsidRPr="002B2948" w:rsidRDefault="002B2948" w:rsidP="002B2948">
      <w:pPr>
        <w:numPr>
          <w:ilvl w:val="0"/>
          <w:numId w:val="1"/>
        </w:numPr>
        <w:rPr>
          <w:lang w:val="es-SV"/>
        </w:rPr>
      </w:pPr>
      <w:r w:rsidRPr="002B2948">
        <w:rPr>
          <w:lang w:val="es-SV"/>
        </w:rPr>
        <w:t>Centralizar el punto de entrada de los datos de movilidad</w:t>
      </w:r>
    </w:p>
    <w:p w14:paraId="09216876" w14:textId="77777777" w:rsidR="002B2948" w:rsidRPr="002B2948" w:rsidRDefault="002B2948" w:rsidP="002B2948">
      <w:pPr>
        <w:numPr>
          <w:ilvl w:val="0"/>
          <w:numId w:val="1"/>
        </w:numPr>
        <w:rPr>
          <w:lang w:val="es-SV"/>
        </w:rPr>
      </w:pPr>
      <w:r w:rsidRPr="002B2948">
        <w:rPr>
          <w:lang w:val="es-SV"/>
        </w:rPr>
        <w:t>Aislar al detalle de cambios en el esquema del origen</w:t>
      </w:r>
    </w:p>
    <w:p w14:paraId="61B121F3" w14:textId="77777777" w:rsidR="002B2948" w:rsidRPr="002B2948" w:rsidRDefault="002B2948" w:rsidP="002B2948">
      <w:pPr>
        <w:numPr>
          <w:ilvl w:val="0"/>
          <w:numId w:val="1"/>
        </w:numPr>
        <w:rPr>
          <w:lang w:val="es-SV"/>
        </w:rPr>
      </w:pPr>
      <w:r w:rsidRPr="002B2948">
        <w:rPr>
          <w:lang w:val="es-SV"/>
        </w:rPr>
        <w:t xml:space="preserve">Facilitar auditoría y </w:t>
      </w:r>
      <w:proofErr w:type="spellStart"/>
      <w:r w:rsidRPr="002B2948">
        <w:rPr>
          <w:lang w:val="es-SV"/>
        </w:rPr>
        <w:t>debugging</w:t>
      </w:r>
      <w:proofErr w:type="spellEnd"/>
      <w:r w:rsidRPr="002B2948">
        <w:rPr>
          <w:lang w:val="es-SV"/>
        </w:rPr>
        <w:t xml:space="preserve"> (esta tabla conserva el histórico original)</w:t>
      </w:r>
    </w:p>
    <w:p w14:paraId="63705220" w14:textId="77777777" w:rsidR="002B2948" w:rsidRPr="002B2948" w:rsidRDefault="00000000" w:rsidP="002B2948">
      <w:pPr>
        <w:rPr>
          <w:lang w:val="es-SV"/>
        </w:rPr>
      </w:pPr>
      <w:r>
        <w:rPr>
          <w:lang w:val="es-SV"/>
        </w:rPr>
        <w:pict w14:anchorId="15574FC8">
          <v:rect id="_x0000_i1025" style="width:0;height:1.5pt" o:hralign="center" o:hrstd="t" o:hr="t" fillcolor="#a0a0a0" stroked="f"/>
        </w:pict>
      </w:r>
    </w:p>
    <w:p w14:paraId="670B7036" w14:textId="77777777" w:rsidR="002B2948" w:rsidRPr="002B2948" w:rsidRDefault="002B2948" w:rsidP="002B2948">
      <w:pPr>
        <w:rPr>
          <w:b/>
          <w:bCs/>
          <w:lang w:val="es-SV"/>
        </w:rPr>
      </w:pPr>
      <w:r w:rsidRPr="002B2948">
        <w:rPr>
          <w:b/>
          <w:bCs/>
          <w:lang w:val="es-SV"/>
        </w:rPr>
        <w:t xml:space="preserve">2. </w:t>
      </w:r>
      <w:proofErr w:type="spellStart"/>
      <w:r w:rsidRPr="002B2948">
        <w:rPr>
          <w:b/>
          <w:bCs/>
          <w:lang w:val="es-SV"/>
        </w:rPr>
        <w:t>DFT_Populate_DimFecha</w:t>
      </w:r>
      <w:proofErr w:type="spellEnd"/>
    </w:p>
    <w:p w14:paraId="3CDCB89C" w14:textId="77777777" w:rsidR="002B2948" w:rsidRPr="002B2948" w:rsidRDefault="002B2948" w:rsidP="002B2948">
      <w:pPr>
        <w:rPr>
          <w:lang w:val="es-SV"/>
        </w:rPr>
      </w:pPr>
      <w:r w:rsidRPr="002B2948">
        <w:rPr>
          <w:b/>
          <w:bCs/>
          <w:lang w:val="es-SV"/>
        </w:rPr>
        <w:t>Propósito:</w:t>
      </w:r>
      <w:r w:rsidRPr="002B2948">
        <w:rPr>
          <w:lang w:val="es-SV"/>
        </w:rPr>
        <w:br/>
        <w:t>– Construir la dimensión de fechas (</w:t>
      </w:r>
      <w:proofErr w:type="spellStart"/>
      <w:r w:rsidRPr="002B2948">
        <w:rPr>
          <w:lang w:val="es-SV"/>
        </w:rPr>
        <w:t>DimFecha</w:t>
      </w:r>
      <w:proofErr w:type="spellEnd"/>
      <w:r w:rsidRPr="002B2948">
        <w:rPr>
          <w:lang w:val="es-SV"/>
        </w:rPr>
        <w:t xml:space="preserve">) a partir de los valores de fecha únicos de </w:t>
      </w:r>
      <w:proofErr w:type="spellStart"/>
      <w:r w:rsidRPr="002B2948">
        <w:rPr>
          <w:lang w:val="es-SV"/>
        </w:rPr>
        <w:t>StgMobility</w:t>
      </w:r>
      <w:proofErr w:type="spellEnd"/>
      <w:r w:rsidRPr="002B2948">
        <w:rPr>
          <w:lang w:val="es-SV"/>
        </w:rPr>
        <w:t>.</w:t>
      </w:r>
      <w:r w:rsidRPr="002B2948">
        <w:rPr>
          <w:lang w:val="es-SV"/>
        </w:rPr>
        <w:br/>
      </w:r>
      <w:r w:rsidRPr="002B2948">
        <w:rPr>
          <w:lang w:val="es-SV"/>
        </w:rPr>
        <w:lastRenderedPageBreak/>
        <w:t xml:space="preserve">– Generar atributos adicionales (año, mes, día, trimestre, </w:t>
      </w:r>
      <w:proofErr w:type="spellStart"/>
      <w:r w:rsidRPr="002B2948">
        <w:rPr>
          <w:lang w:val="es-SV"/>
        </w:rPr>
        <w:t>FechaKeyInt</w:t>
      </w:r>
      <w:proofErr w:type="spellEnd"/>
      <w:r w:rsidRPr="002B2948">
        <w:rPr>
          <w:lang w:val="es-SV"/>
        </w:rPr>
        <w:t>) necesarios para análisis temporal.</w:t>
      </w:r>
    </w:p>
    <w:p w14:paraId="7AA30F36" w14:textId="77777777" w:rsidR="002B2948" w:rsidRPr="002B2948" w:rsidRDefault="002B2948" w:rsidP="002B2948">
      <w:pPr>
        <w:rPr>
          <w:lang w:val="es-SV"/>
        </w:rPr>
      </w:pPr>
      <w:r w:rsidRPr="002B2948">
        <w:rPr>
          <w:b/>
          <w:bCs/>
          <w:lang w:val="es-SV"/>
        </w:rPr>
        <w:t>Objetivos clave:</w:t>
      </w:r>
    </w:p>
    <w:p w14:paraId="5C8B82F3" w14:textId="77777777" w:rsidR="002B2948" w:rsidRPr="002B2948" w:rsidRDefault="002B2948" w:rsidP="002B2948">
      <w:pPr>
        <w:numPr>
          <w:ilvl w:val="0"/>
          <w:numId w:val="2"/>
        </w:numPr>
        <w:rPr>
          <w:lang w:val="es-SV"/>
        </w:rPr>
      </w:pPr>
      <w:r w:rsidRPr="002B2948">
        <w:rPr>
          <w:lang w:val="es-SV"/>
        </w:rPr>
        <w:t xml:space="preserve">Garantizar que cada fecha tenga su propio </w:t>
      </w:r>
      <w:proofErr w:type="spellStart"/>
      <w:r w:rsidRPr="002B2948">
        <w:rPr>
          <w:lang w:val="es-SV"/>
        </w:rPr>
        <w:t>surrogate</w:t>
      </w:r>
      <w:proofErr w:type="spellEnd"/>
      <w:r w:rsidRPr="002B2948">
        <w:rPr>
          <w:lang w:val="es-SV"/>
        </w:rPr>
        <w:t xml:space="preserve"> </w:t>
      </w:r>
      <w:proofErr w:type="spellStart"/>
      <w:r w:rsidRPr="002B2948">
        <w:rPr>
          <w:lang w:val="es-SV"/>
        </w:rPr>
        <w:t>key</w:t>
      </w:r>
      <w:proofErr w:type="spellEnd"/>
      <w:r w:rsidRPr="002B2948">
        <w:rPr>
          <w:lang w:val="es-SV"/>
        </w:rPr>
        <w:t xml:space="preserve"> (</w:t>
      </w:r>
      <w:proofErr w:type="spellStart"/>
      <w:r w:rsidRPr="002B2948">
        <w:rPr>
          <w:lang w:val="es-SV"/>
        </w:rPr>
        <w:t>FechaID</w:t>
      </w:r>
      <w:proofErr w:type="spellEnd"/>
      <w:r w:rsidRPr="002B2948">
        <w:rPr>
          <w:lang w:val="es-SV"/>
        </w:rPr>
        <w:t>)</w:t>
      </w:r>
    </w:p>
    <w:p w14:paraId="6F2B99B0" w14:textId="77777777" w:rsidR="002B2948" w:rsidRPr="002B2948" w:rsidRDefault="002B2948" w:rsidP="002B2948">
      <w:pPr>
        <w:numPr>
          <w:ilvl w:val="0"/>
          <w:numId w:val="2"/>
        </w:numPr>
        <w:rPr>
          <w:lang w:val="es-SV"/>
        </w:rPr>
      </w:pPr>
      <w:proofErr w:type="spellStart"/>
      <w:r w:rsidRPr="002B2948">
        <w:rPr>
          <w:lang w:val="es-SV"/>
        </w:rPr>
        <w:t>Precalcular</w:t>
      </w:r>
      <w:proofErr w:type="spellEnd"/>
      <w:r w:rsidRPr="002B2948">
        <w:rPr>
          <w:lang w:val="es-SV"/>
        </w:rPr>
        <w:t xml:space="preserve"> jerarquías y claves enteras para optimizar el cubo y </w:t>
      </w:r>
      <w:proofErr w:type="spellStart"/>
      <w:r w:rsidRPr="002B2948">
        <w:rPr>
          <w:lang w:val="es-SV"/>
        </w:rPr>
        <w:t>joins</w:t>
      </w:r>
      <w:proofErr w:type="spellEnd"/>
    </w:p>
    <w:p w14:paraId="76B3E6FA" w14:textId="77777777" w:rsidR="002B2948" w:rsidRPr="002B2948" w:rsidRDefault="002B2948" w:rsidP="002B2948">
      <w:pPr>
        <w:numPr>
          <w:ilvl w:val="0"/>
          <w:numId w:val="2"/>
        </w:numPr>
        <w:rPr>
          <w:lang w:val="es-SV"/>
        </w:rPr>
      </w:pPr>
      <w:r w:rsidRPr="002B2948">
        <w:rPr>
          <w:lang w:val="es-SV"/>
        </w:rPr>
        <w:t>Evitar regenerar fechas duplicadas en ejecuciones posteriores (usar “</w:t>
      </w:r>
      <w:proofErr w:type="spellStart"/>
      <w:r w:rsidRPr="002B2948">
        <w:rPr>
          <w:lang w:val="es-SV"/>
        </w:rPr>
        <w:t>lookup</w:t>
      </w:r>
      <w:proofErr w:type="spellEnd"/>
      <w:r w:rsidRPr="002B2948">
        <w:rPr>
          <w:lang w:val="es-SV"/>
        </w:rPr>
        <w:t xml:space="preserve"> + </w:t>
      </w:r>
      <w:proofErr w:type="spellStart"/>
      <w:r w:rsidRPr="002B2948">
        <w:rPr>
          <w:lang w:val="es-SV"/>
        </w:rPr>
        <w:t>insert</w:t>
      </w:r>
      <w:proofErr w:type="spellEnd"/>
      <w:r w:rsidRPr="002B2948">
        <w:rPr>
          <w:lang w:val="es-SV"/>
        </w:rPr>
        <w:t xml:space="preserve"> </w:t>
      </w:r>
      <w:proofErr w:type="spellStart"/>
      <w:r w:rsidRPr="002B2948">
        <w:rPr>
          <w:lang w:val="es-SV"/>
        </w:rPr>
        <w:t>if</w:t>
      </w:r>
      <w:proofErr w:type="spellEnd"/>
      <w:r w:rsidRPr="002B2948">
        <w:rPr>
          <w:lang w:val="es-SV"/>
        </w:rPr>
        <w:t xml:space="preserve"> </w:t>
      </w:r>
      <w:proofErr w:type="spellStart"/>
      <w:r w:rsidRPr="002B2948">
        <w:rPr>
          <w:lang w:val="es-SV"/>
        </w:rPr>
        <w:t>not</w:t>
      </w:r>
      <w:proofErr w:type="spellEnd"/>
      <w:r w:rsidRPr="002B2948">
        <w:rPr>
          <w:lang w:val="es-SV"/>
        </w:rPr>
        <w:t xml:space="preserve"> </w:t>
      </w:r>
      <w:proofErr w:type="spellStart"/>
      <w:r w:rsidRPr="002B2948">
        <w:rPr>
          <w:lang w:val="es-SV"/>
        </w:rPr>
        <w:t>exists</w:t>
      </w:r>
      <w:proofErr w:type="spellEnd"/>
      <w:r w:rsidRPr="002B2948">
        <w:rPr>
          <w:lang w:val="es-SV"/>
        </w:rPr>
        <w:t>”)</w:t>
      </w:r>
    </w:p>
    <w:p w14:paraId="6EB0F057" w14:textId="77777777" w:rsidR="002B2948" w:rsidRPr="002B2948" w:rsidRDefault="00000000" w:rsidP="002B2948">
      <w:pPr>
        <w:rPr>
          <w:lang w:val="es-SV"/>
        </w:rPr>
      </w:pPr>
      <w:r>
        <w:rPr>
          <w:lang w:val="es-SV"/>
        </w:rPr>
        <w:pict w14:anchorId="519C716A">
          <v:rect id="_x0000_i1026" style="width:0;height:1.5pt" o:hralign="center" o:hrstd="t" o:hr="t" fillcolor="#a0a0a0" stroked="f"/>
        </w:pict>
      </w:r>
    </w:p>
    <w:p w14:paraId="15012CA0" w14:textId="77777777" w:rsidR="002B2948" w:rsidRPr="002B2948" w:rsidRDefault="002B2948" w:rsidP="002B2948">
      <w:pPr>
        <w:rPr>
          <w:b/>
          <w:bCs/>
          <w:lang w:val="es-SV"/>
        </w:rPr>
      </w:pPr>
      <w:r w:rsidRPr="002B2948">
        <w:rPr>
          <w:b/>
          <w:bCs/>
          <w:lang w:val="es-SV"/>
        </w:rPr>
        <w:t xml:space="preserve">3. </w:t>
      </w:r>
      <w:proofErr w:type="spellStart"/>
      <w:r w:rsidRPr="002B2948">
        <w:rPr>
          <w:b/>
          <w:bCs/>
          <w:lang w:val="es-SV"/>
        </w:rPr>
        <w:t>DFT_Populate_DimRegion</w:t>
      </w:r>
      <w:proofErr w:type="spellEnd"/>
    </w:p>
    <w:p w14:paraId="6919A2B5" w14:textId="77777777" w:rsidR="002B2948" w:rsidRPr="002B2948" w:rsidRDefault="002B2948" w:rsidP="002B2948">
      <w:pPr>
        <w:rPr>
          <w:lang w:val="es-SV"/>
        </w:rPr>
      </w:pPr>
      <w:r w:rsidRPr="002B2948">
        <w:rPr>
          <w:b/>
          <w:bCs/>
          <w:lang w:val="es-SV"/>
        </w:rPr>
        <w:t>Propósito:</w:t>
      </w:r>
      <w:r w:rsidRPr="002B2948">
        <w:rPr>
          <w:lang w:val="es-SV"/>
        </w:rPr>
        <w:br/>
        <w:t>– Llenar la dimensión de región (</w:t>
      </w:r>
      <w:proofErr w:type="spellStart"/>
      <w:r w:rsidRPr="002B2948">
        <w:rPr>
          <w:lang w:val="es-SV"/>
        </w:rPr>
        <w:t>DimRegion</w:t>
      </w:r>
      <w:proofErr w:type="spellEnd"/>
      <w:r w:rsidRPr="002B2948">
        <w:rPr>
          <w:lang w:val="es-SV"/>
        </w:rPr>
        <w:t xml:space="preserve">) con los valores únicos de subregión (departamento) del </w:t>
      </w:r>
      <w:proofErr w:type="spellStart"/>
      <w:r w:rsidRPr="002B2948">
        <w:rPr>
          <w:lang w:val="es-SV"/>
        </w:rPr>
        <w:t>staging</w:t>
      </w:r>
      <w:proofErr w:type="spellEnd"/>
      <w:r w:rsidRPr="002B2948">
        <w:rPr>
          <w:lang w:val="es-SV"/>
        </w:rPr>
        <w:t>.</w:t>
      </w:r>
      <w:r w:rsidRPr="002B2948">
        <w:rPr>
          <w:lang w:val="es-SV"/>
        </w:rPr>
        <w:br/>
        <w:t xml:space="preserve">– Normalizar nombres (US-ASCII vs. caracteres acentuados) y asignar </w:t>
      </w:r>
      <w:proofErr w:type="spellStart"/>
      <w:r w:rsidRPr="002B2948">
        <w:rPr>
          <w:lang w:val="es-SV"/>
        </w:rPr>
        <w:t>surrogate</w:t>
      </w:r>
      <w:proofErr w:type="spellEnd"/>
      <w:r w:rsidRPr="002B2948">
        <w:rPr>
          <w:lang w:val="es-SV"/>
        </w:rPr>
        <w:t xml:space="preserve"> </w:t>
      </w:r>
      <w:proofErr w:type="spellStart"/>
      <w:r w:rsidRPr="002B2948">
        <w:rPr>
          <w:lang w:val="es-SV"/>
        </w:rPr>
        <w:t>keys</w:t>
      </w:r>
      <w:proofErr w:type="spellEnd"/>
      <w:r w:rsidRPr="002B2948">
        <w:rPr>
          <w:lang w:val="es-SV"/>
        </w:rPr>
        <w:t xml:space="preserve"> (</w:t>
      </w:r>
      <w:proofErr w:type="spellStart"/>
      <w:r w:rsidRPr="002B2948">
        <w:rPr>
          <w:lang w:val="es-SV"/>
        </w:rPr>
        <w:t>RegionID</w:t>
      </w:r>
      <w:proofErr w:type="spellEnd"/>
      <w:r w:rsidRPr="002B2948">
        <w:rPr>
          <w:lang w:val="es-SV"/>
        </w:rPr>
        <w:t>).</w:t>
      </w:r>
    </w:p>
    <w:p w14:paraId="1783D685" w14:textId="77777777" w:rsidR="002B2948" w:rsidRPr="002B2948" w:rsidRDefault="002B2948" w:rsidP="002B2948">
      <w:pPr>
        <w:rPr>
          <w:lang w:val="es-SV"/>
        </w:rPr>
      </w:pPr>
      <w:r w:rsidRPr="002B2948">
        <w:rPr>
          <w:b/>
          <w:bCs/>
          <w:lang w:val="es-SV"/>
        </w:rPr>
        <w:t>Objetivos clave:</w:t>
      </w:r>
    </w:p>
    <w:p w14:paraId="37C95AD9" w14:textId="77777777" w:rsidR="002B2948" w:rsidRPr="002B2948" w:rsidRDefault="002B2948" w:rsidP="002B2948">
      <w:pPr>
        <w:numPr>
          <w:ilvl w:val="0"/>
          <w:numId w:val="3"/>
        </w:numPr>
        <w:rPr>
          <w:lang w:val="es-SV"/>
        </w:rPr>
      </w:pPr>
      <w:r w:rsidRPr="002B2948">
        <w:rPr>
          <w:lang w:val="es-SV"/>
        </w:rPr>
        <w:t>Estandarizar la denominación de regiones (</w:t>
      </w:r>
      <w:proofErr w:type="spellStart"/>
      <w:r w:rsidRPr="002B2948">
        <w:rPr>
          <w:lang w:val="es-SV"/>
        </w:rPr>
        <w:t>e.g</w:t>
      </w:r>
      <w:proofErr w:type="spellEnd"/>
      <w:r w:rsidRPr="002B2948">
        <w:rPr>
          <w:lang w:val="es-SV"/>
        </w:rPr>
        <w:t>. “Usulután” vs. “Usulután”)</w:t>
      </w:r>
    </w:p>
    <w:p w14:paraId="42AF08F4" w14:textId="77777777" w:rsidR="002B2948" w:rsidRPr="002B2948" w:rsidRDefault="002B2948" w:rsidP="002B2948">
      <w:pPr>
        <w:numPr>
          <w:ilvl w:val="0"/>
          <w:numId w:val="3"/>
        </w:numPr>
        <w:rPr>
          <w:lang w:val="es-SV"/>
        </w:rPr>
      </w:pPr>
      <w:r w:rsidRPr="002B2948">
        <w:rPr>
          <w:lang w:val="es-SV"/>
        </w:rPr>
        <w:t>Mantener un catálogo maestro de regiones que nunca cambie</w:t>
      </w:r>
    </w:p>
    <w:p w14:paraId="4FF7557A" w14:textId="77777777" w:rsidR="002B2948" w:rsidRPr="002B2948" w:rsidRDefault="002B2948" w:rsidP="002B2948">
      <w:pPr>
        <w:numPr>
          <w:ilvl w:val="0"/>
          <w:numId w:val="3"/>
        </w:numPr>
        <w:rPr>
          <w:lang w:val="es-SV"/>
        </w:rPr>
      </w:pPr>
      <w:r w:rsidRPr="002B2948">
        <w:rPr>
          <w:lang w:val="es-SV"/>
        </w:rPr>
        <w:t>Permitir cambios futuros solo vía mantenimiento de dimensión sin tocar el hecho</w:t>
      </w:r>
    </w:p>
    <w:p w14:paraId="5E97052E" w14:textId="77777777" w:rsidR="002B2948" w:rsidRPr="002B2948" w:rsidRDefault="00000000" w:rsidP="002B2948">
      <w:pPr>
        <w:rPr>
          <w:lang w:val="es-SV"/>
        </w:rPr>
      </w:pPr>
      <w:r>
        <w:rPr>
          <w:lang w:val="es-SV"/>
        </w:rPr>
        <w:pict w14:anchorId="79B7CD77">
          <v:rect id="_x0000_i1027" style="width:0;height:1.5pt" o:hralign="center" o:hrstd="t" o:hr="t" fillcolor="#a0a0a0" stroked="f"/>
        </w:pict>
      </w:r>
    </w:p>
    <w:p w14:paraId="62AEAA13" w14:textId="77777777" w:rsidR="002B2948" w:rsidRPr="002B2948" w:rsidRDefault="002B2948" w:rsidP="002B2948">
      <w:pPr>
        <w:rPr>
          <w:b/>
          <w:bCs/>
          <w:lang w:val="es-SV"/>
        </w:rPr>
      </w:pPr>
      <w:r w:rsidRPr="002B2948">
        <w:rPr>
          <w:b/>
          <w:bCs/>
          <w:lang w:val="es-SV"/>
        </w:rPr>
        <w:t xml:space="preserve">4. </w:t>
      </w:r>
      <w:proofErr w:type="spellStart"/>
      <w:r w:rsidRPr="002B2948">
        <w:rPr>
          <w:b/>
          <w:bCs/>
          <w:lang w:val="es-SV"/>
        </w:rPr>
        <w:t>DFT_Load_FactMovilidad</w:t>
      </w:r>
      <w:proofErr w:type="spellEnd"/>
    </w:p>
    <w:p w14:paraId="61BF781D" w14:textId="77777777" w:rsidR="002B2948" w:rsidRPr="002B2948" w:rsidRDefault="002B2948" w:rsidP="002B2948">
      <w:pPr>
        <w:rPr>
          <w:lang w:val="es-SV"/>
        </w:rPr>
      </w:pPr>
      <w:r w:rsidRPr="002B2948">
        <w:rPr>
          <w:b/>
          <w:bCs/>
          <w:lang w:val="es-SV"/>
        </w:rPr>
        <w:t>Propósito:</w:t>
      </w:r>
      <w:r w:rsidRPr="002B2948">
        <w:rPr>
          <w:lang w:val="es-SV"/>
        </w:rPr>
        <w:br/>
        <w:t>– Construir la tabla de hechos (</w:t>
      </w:r>
      <w:proofErr w:type="spellStart"/>
      <w:r w:rsidRPr="002B2948">
        <w:rPr>
          <w:lang w:val="es-SV"/>
        </w:rPr>
        <w:t>FactMovilidad</w:t>
      </w:r>
      <w:proofErr w:type="spellEnd"/>
      <w:r w:rsidRPr="002B2948">
        <w:rPr>
          <w:lang w:val="es-SV"/>
        </w:rPr>
        <w:t xml:space="preserve">) combinando los datos de </w:t>
      </w:r>
      <w:proofErr w:type="spellStart"/>
      <w:r w:rsidRPr="002B2948">
        <w:rPr>
          <w:lang w:val="es-SV"/>
        </w:rPr>
        <w:t>StgMobility</w:t>
      </w:r>
      <w:proofErr w:type="spellEnd"/>
      <w:r w:rsidRPr="002B2948">
        <w:rPr>
          <w:lang w:val="es-SV"/>
        </w:rPr>
        <w:t xml:space="preserve"> con las dimensiones pobladas.</w:t>
      </w:r>
      <w:r w:rsidRPr="002B2948">
        <w:rPr>
          <w:lang w:val="es-SV"/>
        </w:rPr>
        <w:br/>
        <w:t xml:space="preserve">– Usar componentes </w:t>
      </w:r>
      <w:proofErr w:type="spellStart"/>
      <w:r w:rsidRPr="002B2948">
        <w:rPr>
          <w:b/>
          <w:bCs/>
          <w:lang w:val="es-SV"/>
        </w:rPr>
        <w:t>Lookup</w:t>
      </w:r>
      <w:proofErr w:type="spellEnd"/>
      <w:r w:rsidRPr="002B2948">
        <w:rPr>
          <w:lang w:val="es-SV"/>
        </w:rPr>
        <w:t xml:space="preserve"> para recuperar </w:t>
      </w:r>
      <w:proofErr w:type="spellStart"/>
      <w:r w:rsidRPr="002B2948">
        <w:rPr>
          <w:lang w:val="es-SV"/>
        </w:rPr>
        <w:t>FechaID</w:t>
      </w:r>
      <w:proofErr w:type="spellEnd"/>
      <w:r w:rsidRPr="002B2948">
        <w:rPr>
          <w:lang w:val="es-SV"/>
        </w:rPr>
        <w:t xml:space="preserve"> y </w:t>
      </w:r>
      <w:proofErr w:type="spellStart"/>
      <w:r w:rsidRPr="002B2948">
        <w:rPr>
          <w:lang w:val="es-SV"/>
        </w:rPr>
        <w:t>RegionID</w:t>
      </w:r>
      <w:proofErr w:type="spellEnd"/>
      <w:r w:rsidRPr="002B2948">
        <w:rPr>
          <w:lang w:val="es-SV"/>
        </w:rPr>
        <w:t xml:space="preserve"> a partir de los valores de fecha y región.</w:t>
      </w:r>
      <w:r w:rsidRPr="002B2948">
        <w:rPr>
          <w:lang w:val="es-SV"/>
        </w:rPr>
        <w:br/>
        <w:t>– Cargar los porcentajes de cambio (</w:t>
      </w:r>
      <w:proofErr w:type="spellStart"/>
      <w:r w:rsidRPr="002B2948">
        <w:rPr>
          <w:lang w:val="es-SV"/>
        </w:rPr>
        <w:t>ParksPct</w:t>
      </w:r>
      <w:proofErr w:type="spellEnd"/>
      <w:r w:rsidRPr="002B2948">
        <w:rPr>
          <w:lang w:val="es-SV"/>
        </w:rPr>
        <w:t xml:space="preserve">, </w:t>
      </w:r>
      <w:proofErr w:type="spellStart"/>
      <w:r w:rsidRPr="002B2948">
        <w:rPr>
          <w:lang w:val="es-SV"/>
        </w:rPr>
        <w:t>TransitPct</w:t>
      </w:r>
      <w:proofErr w:type="spellEnd"/>
      <w:r w:rsidRPr="002B2948">
        <w:rPr>
          <w:lang w:val="es-SV"/>
        </w:rPr>
        <w:t>, etc.) como medidas aditivas.</w:t>
      </w:r>
    </w:p>
    <w:p w14:paraId="096FC8E1" w14:textId="77777777" w:rsidR="002B2948" w:rsidRPr="002B2948" w:rsidRDefault="002B2948" w:rsidP="002B2948">
      <w:pPr>
        <w:rPr>
          <w:lang w:val="es-SV"/>
        </w:rPr>
      </w:pPr>
      <w:r w:rsidRPr="002B2948">
        <w:rPr>
          <w:b/>
          <w:bCs/>
          <w:lang w:val="es-SV"/>
        </w:rPr>
        <w:t>Objetivos clave:</w:t>
      </w:r>
    </w:p>
    <w:p w14:paraId="207A1923" w14:textId="77777777" w:rsidR="002B2948" w:rsidRPr="002B2948" w:rsidRDefault="002B2948" w:rsidP="002B2948">
      <w:pPr>
        <w:numPr>
          <w:ilvl w:val="0"/>
          <w:numId w:val="4"/>
        </w:numPr>
        <w:rPr>
          <w:lang w:val="es-SV"/>
        </w:rPr>
      </w:pPr>
      <w:r w:rsidRPr="002B2948">
        <w:rPr>
          <w:lang w:val="es-SV"/>
        </w:rPr>
        <w:lastRenderedPageBreak/>
        <w:t>Asegurar integridad referencial: cada registro de hechos apunta a dimensiones preexistentes</w:t>
      </w:r>
    </w:p>
    <w:p w14:paraId="07230C70" w14:textId="77777777" w:rsidR="002B2948" w:rsidRPr="002B2948" w:rsidRDefault="002B2948" w:rsidP="002B2948">
      <w:pPr>
        <w:numPr>
          <w:ilvl w:val="0"/>
          <w:numId w:val="4"/>
        </w:numPr>
        <w:rPr>
          <w:lang w:val="es-SV"/>
        </w:rPr>
      </w:pPr>
      <w:r w:rsidRPr="002B2948">
        <w:rPr>
          <w:lang w:val="es-SV"/>
        </w:rPr>
        <w:t>Convertir formatos y tipos (</w:t>
      </w:r>
      <w:proofErr w:type="spellStart"/>
      <w:r w:rsidRPr="002B2948">
        <w:rPr>
          <w:lang w:val="es-SV"/>
        </w:rPr>
        <w:t>varchar→date</w:t>
      </w:r>
      <w:proofErr w:type="spellEnd"/>
      <w:r w:rsidRPr="002B2948">
        <w:rPr>
          <w:lang w:val="es-SV"/>
        </w:rPr>
        <w:t xml:space="preserve">, </w:t>
      </w:r>
      <w:proofErr w:type="spellStart"/>
      <w:r w:rsidRPr="002B2948">
        <w:rPr>
          <w:lang w:val="es-SV"/>
        </w:rPr>
        <w:t>string→int</w:t>
      </w:r>
      <w:proofErr w:type="spellEnd"/>
      <w:r w:rsidRPr="002B2948">
        <w:rPr>
          <w:lang w:val="es-SV"/>
        </w:rPr>
        <w:t xml:space="preserve"> </w:t>
      </w:r>
      <w:proofErr w:type="spellStart"/>
      <w:r w:rsidRPr="002B2948">
        <w:rPr>
          <w:lang w:val="es-SV"/>
        </w:rPr>
        <w:t>surrogate</w:t>
      </w:r>
      <w:proofErr w:type="spellEnd"/>
      <w:r w:rsidRPr="002B2948">
        <w:rPr>
          <w:lang w:val="es-SV"/>
        </w:rPr>
        <w:t xml:space="preserve"> </w:t>
      </w:r>
      <w:proofErr w:type="spellStart"/>
      <w:r w:rsidRPr="002B2948">
        <w:rPr>
          <w:lang w:val="es-SV"/>
        </w:rPr>
        <w:t>key</w:t>
      </w:r>
      <w:proofErr w:type="spellEnd"/>
      <w:r w:rsidRPr="002B2948">
        <w:rPr>
          <w:lang w:val="es-SV"/>
        </w:rPr>
        <w:t>)</w:t>
      </w:r>
    </w:p>
    <w:p w14:paraId="66A0EB6B" w14:textId="77777777" w:rsidR="002B2948" w:rsidRPr="002B2948" w:rsidRDefault="002B2948" w:rsidP="002B2948">
      <w:pPr>
        <w:numPr>
          <w:ilvl w:val="0"/>
          <w:numId w:val="4"/>
        </w:numPr>
        <w:rPr>
          <w:lang w:val="es-SV"/>
        </w:rPr>
      </w:pPr>
      <w:r w:rsidRPr="002B2948">
        <w:rPr>
          <w:lang w:val="es-SV"/>
        </w:rPr>
        <w:t>Dejar los datos listos para el procesamiento del cubo SSAS</w:t>
      </w:r>
    </w:p>
    <w:p w14:paraId="66C77230" w14:textId="77777777" w:rsidR="002B2948" w:rsidRDefault="002B2948">
      <w:pPr>
        <w:rPr>
          <w:ins w:id="208" w:author="Pena Rivera, Gerardo Alberto (ext) (RC-SV DI)" w:date="2025-05-28T00:02:00Z" w16du:dateUtc="2025-05-28T06:02:00Z"/>
          <w:lang w:val="es-SV"/>
        </w:rPr>
      </w:pPr>
    </w:p>
    <w:p w14:paraId="5A697FEB" w14:textId="186F8717" w:rsidR="00975BBC" w:rsidRDefault="00975BBC" w:rsidP="00975BBC">
      <w:pPr>
        <w:pStyle w:val="Ttulo2"/>
        <w:rPr>
          <w:ins w:id="209" w:author="Pena Rivera, Gerardo Alberto (ext) (RC-SV DI)" w:date="2025-05-28T00:03:00Z" w16du:dateUtc="2025-05-28T06:03:00Z"/>
          <w:lang w:val="es-SV"/>
        </w:rPr>
        <w:pPrChange w:id="210" w:author="Pena Rivera, Gerardo Alberto (ext) (RC-SV DI)" w:date="2025-05-28T00:03:00Z" w16du:dateUtc="2025-05-28T06:03:00Z">
          <w:pPr/>
        </w:pPrChange>
      </w:pPr>
      <w:ins w:id="211" w:author="Pena Rivera, Gerardo Alberto (ext) (RC-SV DI)" w:date="2025-05-28T00:02:00Z" w16du:dateUtc="2025-05-28T06:02:00Z">
        <w:r>
          <w:rPr>
            <w:lang w:val="es-SV"/>
          </w:rPr>
          <w:t>Proc</w:t>
        </w:r>
      </w:ins>
      <w:ins w:id="212" w:author="Pena Rivera, Gerardo Alberto (ext) (RC-SV DI)" w:date="2025-05-28T00:03:00Z" w16du:dateUtc="2025-05-28T06:03:00Z">
        <w:r>
          <w:rPr>
            <w:lang w:val="es-SV"/>
          </w:rPr>
          <w:t>edimiento cubo:</w:t>
        </w:r>
      </w:ins>
    </w:p>
    <w:p w14:paraId="765F4979" w14:textId="4BB0B0B8" w:rsidR="00975BBC" w:rsidRDefault="00975BBC" w:rsidP="00975BBC">
      <w:pPr>
        <w:pStyle w:val="Ttulo2"/>
        <w:rPr>
          <w:ins w:id="213" w:author="Pena Rivera, Gerardo Alberto (ext) (RC-SV DI)" w:date="2025-05-28T00:03:00Z" w16du:dateUtc="2025-05-28T06:03:00Z"/>
          <w:lang w:val="es-SV"/>
        </w:rPr>
      </w:pPr>
      <w:ins w:id="214" w:author="Pena Rivera, Gerardo Alberto (ext) (RC-SV DI)" w:date="2025-05-28T00:03:00Z" w16du:dateUtc="2025-05-28T06:03:00Z">
        <w:r>
          <w:rPr>
            <w:noProof/>
          </w:rPr>
          <w:drawing>
            <wp:inline distT="0" distB="0" distL="0" distR="0" wp14:anchorId="547862E7" wp14:editId="18707E73">
              <wp:extent cx="5612130" cy="3156585"/>
              <wp:effectExtent l="0" t="0" r="7620" b="5715"/>
              <wp:docPr id="1417780003" name="Imagen 1" descr="Captura de pantalla de computadora&#10;&#10;El contenido generado por IA puede ser incorrecto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17780003" name="Imagen 1" descr="Captura de pantalla de computadora&#10;&#10;El contenido generado por IA puede ser incorrecto.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2130" cy="31565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85C3D4A" w14:textId="77777777" w:rsidR="00975BBC" w:rsidRDefault="00975BBC" w:rsidP="00975BBC">
      <w:pPr>
        <w:rPr>
          <w:ins w:id="215" w:author="Pena Rivera, Gerardo Alberto (ext) (RC-SV DI)" w:date="2025-05-28T00:03:00Z" w16du:dateUtc="2025-05-28T06:03:00Z"/>
          <w:lang w:val="es-SV"/>
        </w:rPr>
      </w:pPr>
    </w:p>
    <w:p w14:paraId="3D088356" w14:textId="126A81FD" w:rsidR="00975BBC" w:rsidRPr="00975BBC" w:rsidRDefault="00975BBC" w:rsidP="00975BBC">
      <w:pPr>
        <w:rPr>
          <w:ins w:id="216" w:author="Pena Rivera, Gerardo Alberto (ext) (RC-SV DI)" w:date="2025-05-28T00:03:00Z"/>
          <w:lang w:val="es-SV"/>
        </w:rPr>
      </w:pPr>
      <w:ins w:id="217" w:author="Pena Rivera, Gerardo Alberto (ext) (RC-SV DI)" w:date="2025-05-28T00:03:00Z">
        <w:r w:rsidRPr="00975BBC">
          <w:rPr>
            <w:b/>
            <w:bCs/>
            <w:lang w:val="es-SV"/>
          </w:rPr>
          <w:t xml:space="preserve">Cube </w:t>
        </w:r>
        <w:proofErr w:type="spellStart"/>
        <w:r w:rsidRPr="00975BBC">
          <w:rPr>
            <w:b/>
            <w:bCs/>
            <w:lang w:val="es-SV"/>
          </w:rPr>
          <w:t>Structure</w:t>
        </w:r>
        <w:proofErr w:type="spellEnd"/>
      </w:ins>
    </w:p>
    <w:p w14:paraId="0AA340E7" w14:textId="77777777" w:rsidR="00975BBC" w:rsidRPr="00975BBC" w:rsidRDefault="00975BBC" w:rsidP="00975BBC">
      <w:pPr>
        <w:numPr>
          <w:ilvl w:val="0"/>
          <w:numId w:val="11"/>
        </w:numPr>
        <w:rPr>
          <w:ins w:id="218" w:author="Pena Rivera, Gerardo Alberto (ext) (RC-SV DI)" w:date="2025-05-28T00:03:00Z"/>
          <w:lang w:val="es-SV"/>
        </w:rPr>
      </w:pPr>
      <w:proofErr w:type="spellStart"/>
      <w:ins w:id="219" w:author="Pena Rivera, Gerardo Alberto (ext) (RC-SV DI)" w:date="2025-05-28T00:03:00Z">
        <w:r w:rsidRPr="00975BBC">
          <w:rPr>
            <w:b/>
            <w:bCs/>
            <w:lang w:val="es-SV"/>
          </w:rPr>
          <w:t>Measures</w:t>
        </w:r>
        <w:proofErr w:type="spellEnd"/>
        <w:r w:rsidRPr="00975BBC">
          <w:rPr>
            <w:lang w:val="es-SV"/>
          </w:rPr>
          <w:t>:</w:t>
        </w:r>
      </w:ins>
    </w:p>
    <w:p w14:paraId="33FD9C69" w14:textId="77777777" w:rsidR="00975BBC" w:rsidRPr="00975BBC" w:rsidRDefault="00975BBC" w:rsidP="00975BBC">
      <w:pPr>
        <w:numPr>
          <w:ilvl w:val="1"/>
          <w:numId w:val="11"/>
        </w:numPr>
        <w:rPr>
          <w:ins w:id="220" w:author="Pena Rivera, Gerardo Alberto (ext) (RC-SV DI)" w:date="2025-05-28T00:03:00Z"/>
          <w:lang w:val="es-SV"/>
        </w:rPr>
      </w:pPr>
      <w:ins w:id="221" w:author="Pena Rivera, Gerardo Alberto (ext) (RC-SV DI)" w:date="2025-05-28T00:03:00Z">
        <w:r w:rsidRPr="00975BBC">
          <w:rPr>
            <w:lang w:val="es-SV"/>
          </w:rPr>
          <w:t xml:space="preserve">Parks </w:t>
        </w:r>
        <w:proofErr w:type="spellStart"/>
        <w:r w:rsidRPr="00975BBC">
          <w:rPr>
            <w:lang w:val="es-SV"/>
          </w:rPr>
          <w:t>Pct</w:t>
        </w:r>
        <w:proofErr w:type="spellEnd"/>
        <w:r w:rsidRPr="00975BBC">
          <w:rPr>
            <w:lang w:val="es-SV"/>
          </w:rPr>
          <w:t xml:space="preserve">, </w:t>
        </w:r>
        <w:proofErr w:type="spellStart"/>
        <w:r w:rsidRPr="00975BBC">
          <w:rPr>
            <w:lang w:val="es-SV"/>
          </w:rPr>
          <w:t>Retail</w:t>
        </w:r>
        <w:proofErr w:type="spellEnd"/>
        <w:r w:rsidRPr="00975BBC">
          <w:rPr>
            <w:lang w:val="es-SV"/>
          </w:rPr>
          <w:t xml:space="preserve"> </w:t>
        </w:r>
        <w:proofErr w:type="spellStart"/>
        <w:r w:rsidRPr="00975BBC">
          <w:rPr>
            <w:lang w:val="es-SV"/>
          </w:rPr>
          <w:t>Rec</w:t>
        </w:r>
        <w:proofErr w:type="spellEnd"/>
        <w:r w:rsidRPr="00975BBC">
          <w:rPr>
            <w:lang w:val="es-SV"/>
          </w:rPr>
          <w:t xml:space="preserve"> </w:t>
        </w:r>
        <w:proofErr w:type="spellStart"/>
        <w:r w:rsidRPr="00975BBC">
          <w:rPr>
            <w:lang w:val="es-SV"/>
          </w:rPr>
          <w:t>Pct</w:t>
        </w:r>
        <w:proofErr w:type="spellEnd"/>
        <w:r w:rsidRPr="00975BBC">
          <w:rPr>
            <w:lang w:val="es-SV"/>
          </w:rPr>
          <w:t xml:space="preserve">, </w:t>
        </w:r>
        <w:proofErr w:type="spellStart"/>
        <w:r w:rsidRPr="00975BBC">
          <w:rPr>
            <w:lang w:val="es-SV"/>
          </w:rPr>
          <w:t>Grocery</w:t>
        </w:r>
        <w:proofErr w:type="spellEnd"/>
        <w:r w:rsidRPr="00975BBC">
          <w:rPr>
            <w:lang w:val="es-SV"/>
          </w:rPr>
          <w:t xml:space="preserve"> </w:t>
        </w:r>
        <w:proofErr w:type="spellStart"/>
        <w:r w:rsidRPr="00975BBC">
          <w:rPr>
            <w:lang w:val="es-SV"/>
          </w:rPr>
          <w:t>Pharm</w:t>
        </w:r>
        <w:proofErr w:type="spellEnd"/>
        <w:r w:rsidRPr="00975BBC">
          <w:rPr>
            <w:lang w:val="es-SV"/>
          </w:rPr>
          <w:t xml:space="preserve"> </w:t>
        </w:r>
        <w:proofErr w:type="spellStart"/>
        <w:r w:rsidRPr="00975BBC">
          <w:rPr>
            <w:lang w:val="es-SV"/>
          </w:rPr>
          <w:t>Pct</w:t>
        </w:r>
        <w:proofErr w:type="spellEnd"/>
        <w:r w:rsidRPr="00975BBC">
          <w:rPr>
            <w:lang w:val="es-SV"/>
          </w:rPr>
          <w:t xml:space="preserve">, </w:t>
        </w:r>
        <w:proofErr w:type="spellStart"/>
        <w:r w:rsidRPr="00975BBC">
          <w:rPr>
            <w:lang w:val="es-SV"/>
          </w:rPr>
          <w:t>Transit</w:t>
        </w:r>
        <w:proofErr w:type="spellEnd"/>
        <w:r w:rsidRPr="00975BBC">
          <w:rPr>
            <w:lang w:val="es-SV"/>
          </w:rPr>
          <w:t xml:space="preserve"> </w:t>
        </w:r>
        <w:proofErr w:type="spellStart"/>
        <w:r w:rsidRPr="00975BBC">
          <w:rPr>
            <w:lang w:val="es-SV"/>
          </w:rPr>
          <w:t>Pct</w:t>
        </w:r>
        <w:proofErr w:type="spellEnd"/>
        <w:r w:rsidRPr="00975BBC">
          <w:rPr>
            <w:lang w:val="es-SV"/>
          </w:rPr>
          <w:t xml:space="preserve">, </w:t>
        </w:r>
        <w:proofErr w:type="spellStart"/>
        <w:r w:rsidRPr="00975BBC">
          <w:rPr>
            <w:lang w:val="es-SV"/>
          </w:rPr>
          <w:t>Workplaces</w:t>
        </w:r>
        <w:proofErr w:type="spellEnd"/>
        <w:r w:rsidRPr="00975BBC">
          <w:rPr>
            <w:lang w:val="es-SV"/>
          </w:rPr>
          <w:t xml:space="preserve"> </w:t>
        </w:r>
        <w:proofErr w:type="spellStart"/>
        <w:r w:rsidRPr="00975BBC">
          <w:rPr>
            <w:lang w:val="es-SV"/>
          </w:rPr>
          <w:t>Pct</w:t>
        </w:r>
        <w:proofErr w:type="spellEnd"/>
        <w:r w:rsidRPr="00975BBC">
          <w:rPr>
            <w:lang w:val="es-SV"/>
          </w:rPr>
          <w:t xml:space="preserve">, </w:t>
        </w:r>
        <w:proofErr w:type="spellStart"/>
        <w:r w:rsidRPr="00975BBC">
          <w:rPr>
            <w:lang w:val="es-SV"/>
          </w:rPr>
          <w:t>Residential</w:t>
        </w:r>
        <w:proofErr w:type="spellEnd"/>
        <w:r w:rsidRPr="00975BBC">
          <w:rPr>
            <w:lang w:val="es-SV"/>
          </w:rPr>
          <w:t xml:space="preserve"> </w:t>
        </w:r>
        <w:proofErr w:type="spellStart"/>
        <w:r w:rsidRPr="00975BBC">
          <w:rPr>
            <w:lang w:val="es-SV"/>
          </w:rPr>
          <w:t>Pct</w:t>
        </w:r>
        <w:proofErr w:type="spellEnd"/>
        <w:r w:rsidRPr="00975BBC">
          <w:rPr>
            <w:lang w:val="es-SV"/>
          </w:rPr>
          <w:br/>
          <w:t xml:space="preserve">– Todos son los porcentajes de cambio que importas desde </w:t>
        </w:r>
        <w:proofErr w:type="spellStart"/>
        <w:r w:rsidRPr="00975BBC">
          <w:rPr>
            <w:lang w:val="es-SV"/>
          </w:rPr>
          <w:t>FactMovilidad</w:t>
        </w:r>
        <w:proofErr w:type="spellEnd"/>
        <w:r w:rsidRPr="00975BBC">
          <w:rPr>
            <w:lang w:val="es-SV"/>
          </w:rPr>
          <w:t>.</w:t>
        </w:r>
      </w:ins>
    </w:p>
    <w:p w14:paraId="23662E5B" w14:textId="77777777" w:rsidR="00975BBC" w:rsidRPr="00975BBC" w:rsidRDefault="00975BBC" w:rsidP="00975BBC">
      <w:pPr>
        <w:numPr>
          <w:ilvl w:val="1"/>
          <w:numId w:val="11"/>
        </w:numPr>
        <w:rPr>
          <w:ins w:id="222" w:author="Pena Rivera, Gerardo Alberto (ext) (RC-SV DI)" w:date="2025-05-28T00:03:00Z"/>
          <w:lang w:val="es-SV"/>
        </w:rPr>
      </w:pPr>
      <w:proofErr w:type="spellStart"/>
      <w:ins w:id="223" w:author="Pena Rivera, Gerardo Alberto (ext) (RC-SV DI)" w:date="2025-05-28T00:03:00Z">
        <w:r w:rsidRPr="00975BBC">
          <w:rPr>
            <w:lang w:val="es-SV"/>
          </w:rPr>
          <w:t>Fact</w:t>
        </w:r>
        <w:proofErr w:type="spellEnd"/>
        <w:r w:rsidRPr="00975BBC">
          <w:rPr>
            <w:lang w:val="es-SV"/>
          </w:rPr>
          <w:t xml:space="preserve"> Movilidad </w:t>
        </w:r>
        <w:proofErr w:type="spellStart"/>
        <w:r w:rsidRPr="00975BBC">
          <w:rPr>
            <w:lang w:val="es-SV"/>
          </w:rPr>
          <w:t>Count</w:t>
        </w:r>
        <w:proofErr w:type="spellEnd"/>
        <w:r w:rsidRPr="00975BBC">
          <w:rPr>
            <w:lang w:val="es-SV"/>
          </w:rPr>
          <w:br/>
          <w:t>– Un contador de filas de la tabla de hechos.</w:t>
        </w:r>
      </w:ins>
    </w:p>
    <w:p w14:paraId="220D141B" w14:textId="77777777" w:rsidR="00975BBC" w:rsidRPr="00975BBC" w:rsidRDefault="00975BBC" w:rsidP="00975BBC">
      <w:pPr>
        <w:numPr>
          <w:ilvl w:val="0"/>
          <w:numId w:val="11"/>
        </w:numPr>
        <w:rPr>
          <w:ins w:id="224" w:author="Pena Rivera, Gerardo Alberto (ext) (RC-SV DI)" w:date="2025-05-28T00:03:00Z"/>
          <w:lang w:val="es-SV"/>
        </w:rPr>
      </w:pPr>
      <w:proofErr w:type="spellStart"/>
      <w:ins w:id="225" w:author="Pena Rivera, Gerardo Alberto (ext) (RC-SV DI)" w:date="2025-05-28T00:03:00Z">
        <w:r w:rsidRPr="00975BBC">
          <w:rPr>
            <w:b/>
            <w:bCs/>
            <w:lang w:val="es-SV"/>
          </w:rPr>
          <w:t>Dimensions</w:t>
        </w:r>
        <w:proofErr w:type="spellEnd"/>
        <w:r w:rsidRPr="00975BBC">
          <w:rPr>
            <w:lang w:val="es-SV"/>
          </w:rPr>
          <w:t>:</w:t>
        </w:r>
      </w:ins>
    </w:p>
    <w:p w14:paraId="6AC90861" w14:textId="77777777" w:rsidR="00975BBC" w:rsidRPr="00975BBC" w:rsidRDefault="00975BBC" w:rsidP="00975BBC">
      <w:pPr>
        <w:numPr>
          <w:ilvl w:val="1"/>
          <w:numId w:val="11"/>
        </w:numPr>
        <w:rPr>
          <w:ins w:id="226" w:author="Pena Rivera, Gerardo Alberto (ext) (RC-SV DI)" w:date="2025-05-28T00:03:00Z"/>
          <w:lang w:val="es-SV"/>
        </w:rPr>
      </w:pPr>
      <w:proofErr w:type="spellStart"/>
      <w:ins w:id="227" w:author="Pena Rivera, Gerardo Alberto (ext) (RC-SV DI)" w:date="2025-05-28T00:03:00Z">
        <w:r w:rsidRPr="00975BBC">
          <w:rPr>
            <w:b/>
            <w:bCs/>
            <w:lang w:val="es-SV"/>
          </w:rPr>
          <w:lastRenderedPageBreak/>
          <w:t>Dim</w:t>
        </w:r>
        <w:proofErr w:type="spellEnd"/>
        <w:r w:rsidRPr="00975BBC">
          <w:rPr>
            <w:b/>
            <w:bCs/>
            <w:lang w:val="es-SV"/>
          </w:rPr>
          <w:t xml:space="preserve"> Fecha</w:t>
        </w:r>
        <w:r w:rsidRPr="00975BBC">
          <w:rPr>
            <w:lang w:val="es-SV"/>
          </w:rPr>
          <w:br/>
          <w:t xml:space="preserve">– Debes marcarla como </w:t>
        </w:r>
        <w:r w:rsidRPr="00975BBC">
          <w:rPr>
            <w:b/>
            <w:bCs/>
            <w:lang w:val="es-SV"/>
          </w:rPr>
          <w:t xml:space="preserve">Time </w:t>
        </w:r>
        <w:proofErr w:type="spellStart"/>
        <w:r w:rsidRPr="00975BBC">
          <w:rPr>
            <w:b/>
            <w:bCs/>
            <w:lang w:val="es-SV"/>
          </w:rPr>
          <w:t>Dimension</w:t>
        </w:r>
        <w:proofErr w:type="spellEnd"/>
        <w:r w:rsidRPr="00975BBC">
          <w:rPr>
            <w:lang w:val="es-SV"/>
          </w:rPr>
          <w:t xml:space="preserve"> y crear al menos una jerarquía (Año → Trimestre → Mes → Día).</w:t>
        </w:r>
      </w:ins>
    </w:p>
    <w:p w14:paraId="3D535066" w14:textId="77777777" w:rsidR="00975BBC" w:rsidRPr="00975BBC" w:rsidRDefault="00975BBC" w:rsidP="00975BBC">
      <w:pPr>
        <w:numPr>
          <w:ilvl w:val="1"/>
          <w:numId w:val="11"/>
        </w:numPr>
        <w:rPr>
          <w:ins w:id="228" w:author="Pena Rivera, Gerardo Alberto (ext) (RC-SV DI)" w:date="2025-05-28T00:03:00Z"/>
          <w:lang w:val="es-SV"/>
        </w:rPr>
      </w:pPr>
      <w:proofErr w:type="spellStart"/>
      <w:ins w:id="229" w:author="Pena Rivera, Gerardo Alberto (ext) (RC-SV DI)" w:date="2025-05-28T00:03:00Z">
        <w:r w:rsidRPr="00975BBC">
          <w:rPr>
            <w:b/>
            <w:bCs/>
            <w:lang w:val="es-SV"/>
          </w:rPr>
          <w:t>Dim</w:t>
        </w:r>
        <w:proofErr w:type="spellEnd"/>
        <w:r w:rsidRPr="00975BBC">
          <w:rPr>
            <w:b/>
            <w:bCs/>
            <w:lang w:val="es-SV"/>
          </w:rPr>
          <w:t xml:space="preserve"> </w:t>
        </w:r>
        <w:proofErr w:type="spellStart"/>
        <w:r w:rsidRPr="00975BBC">
          <w:rPr>
            <w:b/>
            <w:bCs/>
            <w:lang w:val="es-SV"/>
          </w:rPr>
          <w:t>Region</w:t>
        </w:r>
        <w:proofErr w:type="spellEnd"/>
        <w:r w:rsidRPr="00975BBC">
          <w:rPr>
            <w:lang w:val="es-SV"/>
          </w:rPr>
          <w:br/>
          <w:t>– Te permite filtrar los datos por región (departamento, estado, etc.).</w:t>
        </w:r>
      </w:ins>
    </w:p>
    <w:p w14:paraId="404026E8" w14:textId="025B535B" w:rsidR="00975BBC" w:rsidRPr="00975BBC" w:rsidRDefault="00975BBC" w:rsidP="00975BBC">
      <w:pPr>
        <w:rPr>
          <w:ins w:id="230" w:author="Pena Rivera, Gerardo Alberto (ext) (RC-SV DI)" w:date="2025-05-28T00:03:00Z"/>
          <w:lang w:val="es-SV"/>
        </w:rPr>
      </w:pPr>
      <w:ins w:id="231" w:author="Pena Rivera, Gerardo Alberto (ext) (RC-SV DI)" w:date="2025-05-28T00:03:00Z">
        <w:r w:rsidRPr="00975BBC">
          <w:rPr>
            <w:lang w:val="es-SV"/>
          </w:rPr>
          <w:t xml:space="preserve"> </w:t>
        </w:r>
        <w:r w:rsidRPr="00975BBC">
          <w:rPr>
            <w:b/>
            <w:bCs/>
            <w:lang w:val="es-SV"/>
          </w:rPr>
          <w:t xml:space="preserve">Data </w:t>
        </w:r>
        <w:proofErr w:type="spellStart"/>
        <w:r w:rsidRPr="00975BBC">
          <w:rPr>
            <w:b/>
            <w:bCs/>
            <w:lang w:val="es-SV"/>
          </w:rPr>
          <w:t>Source</w:t>
        </w:r>
        <w:proofErr w:type="spellEnd"/>
        <w:r w:rsidRPr="00975BBC">
          <w:rPr>
            <w:b/>
            <w:bCs/>
            <w:lang w:val="es-SV"/>
          </w:rPr>
          <w:t xml:space="preserve"> View</w:t>
        </w:r>
      </w:ins>
    </w:p>
    <w:p w14:paraId="7821618D" w14:textId="77777777" w:rsidR="00975BBC" w:rsidRPr="00975BBC" w:rsidRDefault="00975BBC" w:rsidP="00975BBC">
      <w:pPr>
        <w:numPr>
          <w:ilvl w:val="0"/>
          <w:numId w:val="12"/>
        </w:numPr>
        <w:rPr>
          <w:ins w:id="232" w:author="Pena Rivera, Gerardo Alberto (ext) (RC-SV DI)" w:date="2025-05-28T00:03:00Z"/>
          <w:lang w:val="es-SV"/>
        </w:rPr>
      </w:pPr>
      <w:proofErr w:type="spellStart"/>
      <w:ins w:id="233" w:author="Pena Rivera, Gerardo Alberto (ext) (RC-SV DI)" w:date="2025-05-28T00:03:00Z">
        <w:r w:rsidRPr="00975BBC">
          <w:rPr>
            <w:b/>
            <w:bCs/>
            <w:lang w:val="es-SV"/>
          </w:rPr>
          <w:t>FactMovilidad</w:t>
        </w:r>
        <w:proofErr w:type="spellEnd"/>
        <w:r w:rsidRPr="00975BBC">
          <w:rPr>
            <w:lang w:val="es-SV"/>
          </w:rPr>
          <w:br/>
          <w:t xml:space="preserve">– Tabla de hechos con columnas </w:t>
        </w:r>
        <w:proofErr w:type="spellStart"/>
        <w:r w:rsidRPr="00975BBC">
          <w:rPr>
            <w:lang w:val="es-SV"/>
          </w:rPr>
          <w:t>FechaID</w:t>
        </w:r>
        <w:proofErr w:type="spellEnd"/>
        <w:r w:rsidRPr="00975BBC">
          <w:rPr>
            <w:lang w:val="es-SV"/>
          </w:rPr>
          <w:t xml:space="preserve">, </w:t>
        </w:r>
        <w:proofErr w:type="spellStart"/>
        <w:r w:rsidRPr="00975BBC">
          <w:rPr>
            <w:lang w:val="es-SV"/>
          </w:rPr>
          <w:t>RegionID</w:t>
        </w:r>
        <w:proofErr w:type="spellEnd"/>
        <w:r w:rsidRPr="00975BBC">
          <w:rPr>
            <w:lang w:val="es-SV"/>
          </w:rPr>
          <w:t xml:space="preserve"> y tus cinco campos de porcentaje.</w:t>
        </w:r>
      </w:ins>
    </w:p>
    <w:p w14:paraId="33A8652B" w14:textId="77777777" w:rsidR="00975BBC" w:rsidRPr="00975BBC" w:rsidRDefault="00975BBC" w:rsidP="00975BBC">
      <w:pPr>
        <w:numPr>
          <w:ilvl w:val="0"/>
          <w:numId w:val="12"/>
        </w:numPr>
        <w:rPr>
          <w:ins w:id="234" w:author="Pena Rivera, Gerardo Alberto (ext) (RC-SV DI)" w:date="2025-05-28T00:03:00Z"/>
          <w:lang w:val="es-SV"/>
        </w:rPr>
      </w:pPr>
      <w:proofErr w:type="spellStart"/>
      <w:ins w:id="235" w:author="Pena Rivera, Gerardo Alberto (ext) (RC-SV DI)" w:date="2025-05-28T00:03:00Z">
        <w:r w:rsidRPr="00975BBC">
          <w:rPr>
            <w:b/>
            <w:bCs/>
            <w:lang w:val="es-SV"/>
          </w:rPr>
          <w:t>DimFecha</w:t>
        </w:r>
        <w:proofErr w:type="spellEnd"/>
        <w:r w:rsidRPr="00975BBC">
          <w:rPr>
            <w:lang w:val="es-SV"/>
          </w:rPr>
          <w:br/>
          <w:t xml:space="preserve">– Tabla de dimensión de tiempo con atributos Año, Mes, Día, Trimestre, </w:t>
        </w:r>
        <w:proofErr w:type="spellStart"/>
        <w:r w:rsidRPr="00975BBC">
          <w:rPr>
            <w:lang w:val="es-SV"/>
          </w:rPr>
          <w:t>FechaKeyInt</w:t>
        </w:r>
        <w:proofErr w:type="spellEnd"/>
        <w:r w:rsidRPr="00975BBC">
          <w:rPr>
            <w:lang w:val="es-SV"/>
          </w:rPr>
          <w:t>.</w:t>
        </w:r>
      </w:ins>
    </w:p>
    <w:p w14:paraId="5E3E01B4" w14:textId="77777777" w:rsidR="00975BBC" w:rsidRPr="00975BBC" w:rsidRDefault="00975BBC" w:rsidP="00975BBC">
      <w:pPr>
        <w:numPr>
          <w:ilvl w:val="0"/>
          <w:numId w:val="12"/>
        </w:numPr>
        <w:rPr>
          <w:ins w:id="236" w:author="Pena Rivera, Gerardo Alberto (ext) (RC-SV DI)" w:date="2025-05-28T00:03:00Z"/>
          <w:lang w:val="es-SV"/>
        </w:rPr>
      </w:pPr>
      <w:proofErr w:type="spellStart"/>
      <w:ins w:id="237" w:author="Pena Rivera, Gerardo Alberto (ext) (RC-SV DI)" w:date="2025-05-28T00:03:00Z">
        <w:r w:rsidRPr="00975BBC">
          <w:rPr>
            <w:b/>
            <w:bCs/>
            <w:lang w:val="es-SV"/>
          </w:rPr>
          <w:t>DimRegion</w:t>
        </w:r>
        <w:proofErr w:type="spellEnd"/>
        <w:r w:rsidRPr="00975BBC">
          <w:rPr>
            <w:lang w:val="es-SV"/>
          </w:rPr>
          <w:br/>
          <w:t xml:space="preserve">– Tabla de dimensión con </w:t>
        </w:r>
        <w:proofErr w:type="spellStart"/>
        <w:r w:rsidRPr="00975BBC">
          <w:rPr>
            <w:lang w:val="es-SV"/>
          </w:rPr>
          <w:t>RegionID</w:t>
        </w:r>
        <w:proofErr w:type="spellEnd"/>
        <w:r w:rsidRPr="00975BBC">
          <w:rPr>
            <w:lang w:val="es-SV"/>
          </w:rPr>
          <w:t xml:space="preserve"> y </w:t>
        </w:r>
        <w:proofErr w:type="spellStart"/>
        <w:r w:rsidRPr="00975BBC">
          <w:rPr>
            <w:lang w:val="es-SV"/>
          </w:rPr>
          <w:t>NombreRegion</w:t>
        </w:r>
        <w:proofErr w:type="spellEnd"/>
        <w:r w:rsidRPr="00975BBC">
          <w:rPr>
            <w:lang w:val="es-SV"/>
          </w:rPr>
          <w:t>.</w:t>
        </w:r>
      </w:ins>
    </w:p>
    <w:p w14:paraId="0BD4437D" w14:textId="0168FBC5" w:rsidR="00975BBC" w:rsidRPr="00975BBC" w:rsidRDefault="00975BBC" w:rsidP="00975BBC">
      <w:pPr>
        <w:rPr>
          <w:ins w:id="238" w:author="Pena Rivera, Gerardo Alberto (ext) (RC-SV DI)" w:date="2025-05-28T00:03:00Z"/>
          <w:lang w:val="es-SV"/>
        </w:rPr>
      </w:pPr>
      <w:ins w:id="239" w:author="Pena Rivera, Gerardo Alberto (ext) (RC-SV DI)" w:date="2025-05-28T00:03:00Z">
        <w:r w:rsidRPr="00975BBC">
          <w:rPr>
            <w:lang w:val="es-SV"/>
          </w:rPr>
          <w:t xml:space="preserve"> </w:t>
        </w:r>
        <w:r w:rsidRPr="00975BBC">
          <w:rPr>
            <w:b/>
            <w:bCs/>
            <w:lang w:val="es-SV"/>
          </w:rPr>
          <w:t xml:space="preserve">Error </w:t>
        </w:r>
        <w:proofErr w:type="spellStart"/>
        <w:r w:rsidRPr="00975BBC">
          <w:rPr>
            <w:b/>
            <w:bCs/>
            <w:lang w:val="es-SV"/>
          </w:rPr>
          <w:t>List</w:t>
        </w:r>
        <w:proofErr w:type="spellEnd"/>
        <w:r w:rsidRPr="00975BBC">
          <w:rPr>
            <w:b/>
            <w:bCs/>
            <w:lang w:val="es-SV"/>
          </w:rPr>
          <w:t xml:space="preserve"> (para resolver antes de desplegar)</w:t>
        </w:r>
      </w:ins>
    </w:p>
    <w:p w14:paraId="692DD7DE" w14:textId="77777777" w:rsidR="00975BBC" w:rsidRPr="00975BBC" w:rsidRDefault="00975BBC" w:rsidP="00975BBC">
      <w:pPr>
        <w:numPr>
          <w:ilvl w:val="0"/>
          <w:numId w:val="13"/>
        </w:numPr>
        <w:rPr>
          <w:ins w:id="240" w:author="Pena Rivera, Gerardo Alberto (ext) (RC-SV DI)" w:date="2025-05-28T00:03:00Z"/>
          <w:lang w:val="es-SV"/>
        </w:rPr>
      </w:pPr>
      <w:proofErr w:type="spellStart"/>
      <w:ins w:id="241" w:author="Pena Rivera, Gerardo Alberto (ext) (RC-SV DI)" w:date="2025-05-28T00:03:00Z">
        <w:r w:rsidRPr="00975BBC">
          <w:rPr>
            <w:b/>
            <w:bCs/>
            <w:lang w:val="es-SV"/>
          </w:rPr>
          <w:t>Semi-additive</w:t>
        </w:r>
        <w:proofErr w:type="spellEnd"/>
        <w:r w:rsidRPr="00975BBC">
          <w:rPr>
            <w:b/>
            <w:bCs/>
            <w:lang w:val="es-SV"/>
          </w:rPr>
          <w:t xml:space="preserve"> </w:t>
        </w:r>
        <w:proofErr w:type="spellStart"/>
        <w:r w:rsidRPr="00975BBC">
          <w:rPr>
            <w:b/>
            <w:bCs/>
            <w:lang w:val="es-SV"/>
          </w:rPr>
          <w:t>measure</w:t>
        </w:r>
        <w:proofErr w:type="spellEnd"/>
        <w:r w:rsidRPr="00975BBC">
          <w:rPr>
            <w:b/>
            <w:bCs/>
            <w:lang w:val="es-SV"/>
          </w:rPr>
          <w:t xml:space="preserve"> </w:t>
        </w:r>
        <w:proofErr w:type="spellStart"/>
        <w:r w:rsidRPr="00975BBC">
          <w:rPr>
            <w:b/>
            <w:bCs/>
            <w:lang w:val="es-SV"/>
          </w:rPr>
          <w:t>requires</w:t>
        </w:r>
        <w:proofErr w:type="spellEnd"/>
        <w:r w:rsidRPr="00975BBC">
          <w:rPr>
            <w:b/>
            <w:bCs/>
            <w:lang w:val="es-SV"/>
          </w:rPr>
          <w:t xml:space="preserve"> a time </w:t>
        </w:r>
        <w:proofErr w:type="spellStart"/>
        <w:r w:rsidRPr="00975BBC">
          <w:rPr>
            <w:b/>
            <w:bCs/>
            <w:lang w:val="es-SV"/>
          </w:rPr>
          <w:t>dimension</w:t>
        </w:r>
        <w:proofErr w:type="spellEnd"/>
        <w:r w:rsidRPr="00975BBC">
          <w:rPr>
            <w:lang w:val="es-SV"/>
          </w:rPr>
          <w:br/>
          <w:t xml:space="preserve">– Tu medida de recuento está configurada como </w:t>
        </w:r>
        <w:proofErr w:type="spellStart"/>
        <w:r w:rsidRPr="00975BBC">
          <w:rPr>
            <w:lang w:val="es-SV"/>
          </w:rPr>
          <w:t>semi-aditiva</w:t>
        </w:r>
        <w:proofErr w:type="spellEnd"/>
        <w:r w:rsidRPr="00975BBC">
          <w:rPr>
            <w:lang w:val="es-SV"/>
          </w:rPr>
          <w:t xml:space="preserve">; necesita que </w:t>
        </w:r>
        <w:proofErr w:type="spellStart"/>
        <w:r w:rsidRPr="00975BBC">
          <w:rPr>
            <w:lang w:val="es-SV"/>
          </w:rPr>
          <w:t>Dim</w:t>
        </w:r>
        <w:proofErr w:type="spellEnd"/>
        <w:r w:rsidRPr="00975BBC">
          <w:rPr>
            <w:lang w:val="es-SV"/>
          </w:rPr>
          <w:t xml:space="preserve"> Fecha esté marcada como dimensión de tiempo.</w:t>
        </w:r>
      </w:ins>
    </w:p>
    <w:p w14:paraId="1EBF481A" w14:textId="77777777" w:rsidR="00975BBC" w:rsidRPr="00975BBC" w:rsidRDefault="00975BBC" w:rsidP="00975BBC">
      <w:pPr>
        <w:numPr>
          <w:ilvl w:val="0"/>
          <w:numId w:val="13"/>
        </w:numPr>
        <w:rPr>
          <w:ins w:id="242" w:author="Pena Rivera, Gerardo Alberto (ext) (RC-SV DI)" w:date="2025-05-28T00:03:00Z"/>
          <w:lang w:val="es-SV"/>
        </w:rPr>
      </w:pPr>
      <w:proofErr w:type="spellStart"/>
      <w:ins w:id="243" w:author="Pena Rivera, Gerardo Alberto (ext) (RC-SV DI)" w:date="2025-05-28T00:03:00Z">
        <w:r w:rsidRPr="00975BBC">
          <w:rPr>
            <w:b/>
            <w:bCs/>
            <w:lang w:val="es-SV"/>
          </w:rPr>
          <w:t>Create</w:t>
        </w:r>
        <w:proofErr w:type="spellEnd"/>
        <w:r w:rsidRPr="00975BBC">
          <w:rPr>
            <w:b/>
            <w:bCs/>
            <w:lang w:val="es-SV"/>
          </w:rPr>
          <w:t xml:space="preserve"> </w:t>
        </w:r>
        <w:proofErr w:type="spellStart"/>
        <w:r w:rsidRPr="00975BBC">
          <w:rPr>
            <w:b/>
            <w:bCs/>
            <w:lang w:val="es-SV"/>
          </w:rPr>
          <w:t>hierarchies</w:t>
        </w:r>
        <w:proofErr w:type="spellEnd"/>
        <w:r w:rsidRPr="00975BBC">
          <w:rPr>
            <w:b/>
            <w:bCs/>
            <w:lang w:val="es-SV"/>
          </w:rPr>
          <w:t xml:space="preserve"> in non-</w:t>
        </w:r>
        <w:proofErr w:type="spellStart"/>
        <w:r w:rsidRPr="00975BBC">
          <w:rPr>
            <w:b/>
            <w:bCs/>
            <w:lang w:val="es-SV"/>
          </w:rPr>
          <w:t>parent</w:t>
        </w:r>
        <w:proofErr w:type="spellEnd"/>
        <w:r w:rsidRPr="00975BBC">
          <w:rPr>
            <w:b/>
            <w:bCs/>
            <w:lang w:val="es-SV"/>
          </w:rPr>
          <w:t xml:space="preserve"> </w:t>
        </w:r>
        <w:proofErr w:type="spellStart"/>
        <w:r w:rsidRPr="00975BBC">
          <w:rPr>
            <w:b/>
            <w:bCs/>
            <w:lang w:val="es-SV"/>
          </w:rPr>
          <w:t>child</w:t>
        </w:r>
        <w:proofErr w:type="spellEnd"/>
        <w:r w:rsidRPr="00975BBC">
          <w:rPr>
            <w:b/>
            <w:bCs/>
            <w:lang w:val="es-SV"/>
          </w:rPr>
          <w:t xml:space="preserve"> </w:t>
        </w:r>
        <w:proofErr w:type="spellStart"/>
        <w:r w:rsidRPr="00975BBC">
          <w:rPr>
            <w:b/>
            <w:bCs/>
            <w:lang w:val="es-SV"/>
          </w:rPr>
          <w:t>dimensions</w:t>
        </w:r>
        <w:proofErr w:type="spellEnd"/>
        <w:r w:rsidRPr="00975BBC">
          <w:rPr>
            <w:lang w:val="es-SV"/>
          </w:rPr>
          <w:br/>
          <w:t xml:space="preserve">– Construye al menos la jerarquía </w:t>
        </w:r>
        <w:proofErr w:type="spellStart"/>
        <w:r w:rsidRPr="00975BBC">
          <w:rPr>
            <w:lang w:val="es-SV"/>
          </w:rPr>
          <w:t>Año→Mes</w:t>
        </w:r>
        <w:proofErr w:type="spellEnd"/>
        <w:r w:rsidRPr="00975BBC">
          <w:rPr>
            <w:lang w:val="es-SV"/>
          </w:rPr>
          <w:t xml:space="preserve"> (o </w:t>
        </w:r>
        <w:proofErr w:type="spellStart"/>
        <w:r w:rsidRPr="00975BBC">
          <w:rPr>
            <w:lang w:val="es-SV"/>
          </w:rPr>
          <w:t>Año→Trimestre→Mes→Día</w:t>
        </w:r>
        <w:proofErr w:type="spellEnd"/>
        <w:r w:rsidRPr="00975BBC">
          <w:rPr>
            <w:lang w:val="es-SV"/>
          </w:rPr>
          <w:t xml:space="preserve">) en </w:t>
        </w:r>
        <w:proofErr w:type="spellStart"/>
        <w:r w:rsidRPr="00975BBC">
          <w:rPr>
            <w:lang w:val="es-SV"/>
          </w:rPr>
          <w:t>DimFecha</w:t>
        </w:r>
        <w:proofErr w:type="spellEnd"/>
        <w:r w:rsidRPr="00975BBC">
          <w:rPr>
            <w:lang w:val="es-SV"/>
          </w:rPr>
          <w:t>.</w:t>
        </w:r>
      </w:ins>
    </w:p>
    <w:p w14:paraId="2B3DC8DD" w14:textId="5B04B6BC" w:rsidR="00975BBC" w:rsidRPr="00975BBC" w:rsidRDefault="00975BBC" w:rsidP="00975BBC">
      <w:pPr>
        <w:rPr>
          <w:ins w:id="244" w:author="Pena Rivera, Gerardo Alberto (ext) (RC-SV DI)" w:date="2025-05-28T00:03:00Z"/>
          <w:lang w:val="es-SV"/>
        </w:rPr>
      </w:pPr>
      <w:proofErr w:type="spellStart"/>
      <w:ins w:id="245" w:author="Pena Rivera, Gerardo Alberto (ext) (RC-SV DI)" w:date="2025-05-28T00:03:00Z">
        <w:r w:rsidRPr="00975BBC">
          <w:rPr>
            <w:b/>
            <w:bCs/>
            <w:lang w:val="es-SV"/>
          </w:rPr>
          <w:t>Solution</w:t>
        </w:r>
        <w:proofErr w:type="spellEnd"/>
        <w:r w:rsidRPr="00975BBC">
          <w:rPr>
            <w:b/>
            <w:bCs/>
            <w:lang w:val="es-SV"/>
          </w:rPr>
          <w:t xml:space="preserve"> Explorer</w:t>
        </w:r>
      </w:ins>
    </w:p>
    <w:p w14:paraId="7C4FA1B2" w14:textId="77777777" w:rsidR="00975BBC" w:rsidRPr="00975BBC" w:rsidRDefault="00975BBC" w:rsidP="00975BBC">
      <w:pPr>
        <w:numPr>
          <w:ilvl w:val="0"/>
          <w:numId w:val="14"/>
        </w:numPr>
        <w:rPr>
          <w:ins w:id="246" w:author="Pena Rivera, Gerardo Alberto (ext) (RC-SV DI)" w:date="2025-05-28T00:03:00Z"/>
          <w:lang w:val="es-SV"/>
        </w:rPr>
      </w:pPr>
      <w:ins w:id="247" w:author="Pena Rivera, Gerardo Alberto (ext) (RC-SV DI)" w:date="2025-05-28T00:03:00Z">
        <w:r w:rsidRPr="00975BBC">
          <w:rPr>
            <w:b/>
            <w:bCs/>
            <w:lang w:val="es-SV"/>
          </w:rPr>
          <w:t xml:space="preserve">Data </w:t>
        </w:r>
        <w:proofErr w:type="spellStart"/>
        <w:r w:rsidRPr="00975BBC">
          <w:rPr>
            <w:b/>
            <w:bCs/>
            <w:lang w:val="es-SV"/>
          </w:rPr>
          <w:t>Sources</w:t>
        </w:r>
        <w:proofErr w:type="spellEnd"/>
        <w:r w:rsidRPr="00975BBC">
          <w:rPr>
            <w:lang w:val="es-SV"/>
          </w:rPr>
          <w:t>: Conexión “Movilidad COVID” hacia tu base relacional.</w:t>
        </w:r>
      </w:ins>
    </w:p>
    <w:p w14:paraId="15FB1A95" w14:textId="77777777" w:rsidR="00975BBC" w:rsidRPr="00975BBC" w:rsidRDefault="00975BBC" w:rsidP="00975BBC">
      <w:pPr>
        <w:numPr>
          <w:ilvl w:val="0"/>
          <w:numId w:val="14"/>
        </w:numPr>
        <w:rPr>
          <w:ins w:id="248" w:author="Pena Rivera, Gerardo Alberto (ext) (RC-SV DI)" w:date="2025-05-28T00:03:00Z"/>
          <w:lang w:val="es-SV"/>
        </w:rPr>
      </w:pPr>
      <w:ins w:id="249" w:author="Pena Rivera, Gerardo Alberto (ext) (RC-SV DI)" w:date="2025-05-28T00:03:00Z">
        <w:r w:rsidRPr="00975BBC">
          <w:rPr>
            <w:b/>
            <w:bCs/>
            <w:lang w:val="es-SV"/>
          </w:rPr>
          <w:t xml:space="preserve">Data </w:t>
        </w:r>
        <w:proofErr w:type="spellStart"/>
        <w:r w:rsidRPr="00975BBC">
          <w:rPr>
            <w:b/>
            <w:bCs/>
            <w:lang w:val="es-SV"/>
          </w:rPr>
          <w:t>Source</w:t>
        </w:r>
        <w:proofErr w:type="spellEnd"/>
        <w:r w:rsidRPr="00975BBC">
          <w:rPr>
            <w:b/>
            <w:bCs/>
            <w:lang w:val="es-SV"/>
          </w:rPr>
          <w:t xml:space="preserve"> </w:t>
        </w:r>
        <w:proofErr w:type="spellStart"/>
        <w:r w:rsidRPr="00975BBC">
          <w:rPr>
            <w:b/>
            <w:bCs/>
            <w:lang w:val="es-SV"/>
          </w:rPr>
          <w:t>Views</w:t>
        </w:r>
        <w:proofErr w:type="spellEnd"/>
        <w:r w:rsidRPr="00975BBC">
          <w:rPr>
            <w:lang w:val="es-SV"/>
          </w:rPr>
          <w:t xml:space="preserve">: </w:t>
        </w:r>
        <w:proofErr w:type="gramStart"/>
        <w:r w:rsidRPr="00975BBC">
          <w:rPr>
            <w:lang w:val="es-SV"/>
          </w:rPr>
          <w:t>El .</w:t>
        </w:r>
        <w:proofErr w:type="spellStart"/>
        <w:r w:rsidRPr="00975BBC">
          <w:rPr>
            <w:lang w:val="es-SV"/>
          </w:rPr>
          <w:t>dsv</w:t>
        </w:r>
        <w:proofErr w:type="spellEnd"/>
        <w:proofErr w:type="gramEnd"/>
        <w:r w:rsidRPr="00975BBC">
          <w:rPr>
            <w:lang w:val="es-SV"/>
          </w:rPr>
          <w:t xml:space="preserve"> que reúne </w:t>
        </w:r>
        <w:proofErr w:type="spellStart"/>
        <w:r w:rsidRPr="00975BBC">
          <w:rPr>
            <w:lang w:val="es-SV"/>
          </w:rPr>
          <w:t>FactMovilidad</w:t>
        </w:r>
        <w:proofErr w:type="spellEnd"/>
        <w:r w:rsidRPr="00975BBC">
          <w:rPr>
            <w:lang w:val="es-SV"/>
          </w:rPr>
          <w:t xml:space="preserve">, </w:t>
        </w:r>
        <w:proofErr w:type="spellStart"/>
        <w:r w:rsidRPr="00975BBC">
          <w:rPr>
            <w:lang w:val="es-SV"/>
          </w:rPr>
          <w:t>DimFecha</w:t>
        </w:r>
        <w:proofErr w:type="spellEnd"/>
        <w:r w:rsidRPr="00975BBC">
          <w:rPr>
            <w:lang w:val="es-SV"/>
          </w:rPr>
          <w:t xml:space="preserve"> y </w:t>
        </w:r>
        <w:proofErr w:type="spellStart"/>
        <w:r w:rsidRPr="00975BBC">
          <w:rPr>
            <w:lang w:val="es-SV"/>
          </w:rPr>
          <w:t>DimRegion</w:t>
        </w:r>
        <w:proofErr w:type="spellEnd"/>
        <w:r w:rsidRPr="00975BBC">
          <w:rPr>
            <w:lang w:val="es-SV"/>
          </w:rPr>
          <w:t>.</w:t>
        </w:r>
      </w:ins>
    </w:p>
    <w:p w14:paraId="5D3795C7" w14:textId="77777777" w:rsidR="00975BBC" w:rsidRPr="00975BBC" w:rsidRDefault="00975BBC" w:rsidP="00975BBC">
      <w:pPr>
        <w:numPr>
          <w:ilvl w:val="0"/>
          <w:numId w:val="14"/>
        </w:numPr>
        <w:rPr>
          <w:ins w:id="250" w:author="Pena Rivera, Gerardo Alberto (ext) (RC-SV DI)" w:date="2025-05-28T00:03:00Z"/>
          <w:lang w:val="es-SV"/>
        </w:rPr>
      </w:pPr>
      <w:ins w:id="251" w:author="Pena Rivera, Gerardo Alberto (ext) (RC-SV DI)" w:date="2025-05-28T00:03:00Z">
        <w:r w:rsidRPr="00975BBC">
          <w:rPr>
            <w:b/>
            <w:bCs/>
            <w:lang w:val="es-SV"/>
          </w:rPr>
          <w:t>Cubes</w:t>
        </w:r>
        <w:r w:rsidRPr="00975BBC">
          <w:rPr>
            <w:lang w:val="es-SV"/>
          </w:rPr>
          <w:t xml:space="preserve">: El archivo Movilidad </w:t>
        </w:r>
        <w:proofErr w:type="spellStart"/>
        <w:r w:rsidRPr="00975BBC">
          <w:rPr>
            <w:lang w:val="es-SV"/>
          </w:rPr>
          <w:t>COVID.cube</w:t>
        </w:r>
        <w:proofErr w:type="spellEnd"/>
        <w:r w:rsidRPr="00975BBC">
          <w:rPr>
            <w:lang w:val="es-SV"/>
          </w:rPr>
          <w:t xml:space="preserve"> donde defines medidas y vinculas las dimensiones.</w:t>
        </w:r>
      </w:ins>
    </w:p>
    <w:p w14:paraId="3879D05B" w14:textId="77777777" w:rsidR="00975BBC" w:rsidRPr="00975BBC" w:rsidRDefault="00975BBC" w:rsidP="00975BBC">
      <w:pPr>
        <w:numPr>
          <w:ilvl w:val="0"/>
          <w:numId w:val="14"/>
        </w:numPr>
        <w:rPr>
          <w:ins w:id="252" w:author="Pena Rivera, Gerardo Alberto (ext) (RC-SV DI)" w:date="2025-05-28T00:03:00Z"/>
          <w:lang w:val="es-SV"/>
        </w:rPr>
      </w:pPr>
      <w:proofErr w:type="spellStart"/>
      <w:ins w:id="253" w:author="Pena Rivera, Gerardo Alberto (ext) (RC-SV DI)" w:date="2025-05-28T00:03:00Z">
        <w:r w:rsidRPr="00975BBC">
          <w:rPr>
            <w:b/>
            <w:bCs/>
            <w:lang w:val="es-SV"/>
          </w:rPr>
          <w:t>Dimensions</w:t>
        </w:r>
        <w:proofErr w:type="spellEnd"/>
        <w:r w:rsidRPr="00975BBC">
          <w:rPr>
            <w:lang w:val="es-SV"/>
          </w:rPr>
          <w:t>: Los dos archivos de dimensión (</w:t>
        </w:r>
        <w:proofErr w:type="spellStart"/>
        <w:r w:rsidRPr="00975BBC">
          <w:rPr>
            <w:lang w:val="es-SV"/>
          </w:rPr>
          <w:t>Dim</w:t>
        </w:r>
        <w:proofErr w:type="spellEnd"/>
        <w:r w:rsidRPr="00975BBC">
          <w:rPr>
            <w:lang w:val="es-SV"/>
          </w:rPr>
          <w:t xml:space="preserve"> </w:t>
        </w:r>
        <w:proofErr w:type="spellStart"/>
        <w:r w:rsidRPr="00975BBC">
          <w:rPr>
            <w:lang w:val="es-SV"/>
          </w:rPr>
          <w:t>Fecha.dim</w:t>
        </w:r>
        <w:proofErr w:type="spellEnd"/>
        <w:r w:rsidRPr="00975BBC">
          <w:rPr>
            <w:lang w:val="es-SV"/>
          </w:rPr>
          <w:t xml:space="preserve">, </w:t>
        </w:r>
        <w:proofErr w:type="spellStart"/>
        <w:r w:rsidRPr="00975BBC">
          <w:rPr>
            <w:lang w:val="es-SV"/>
          </w:rPr>
          <w:t>Dim</w:t>
        </w:r>
        <w:proofErr w:type="spellEnd"/>
        <w:r w:rsidRPr="00975BBC">
          <w:rPr>
            <w:lang w:val="es-SV"/>
          </w:rPr>
          <w:t xml:space="preserve"> </w:t>
        </w:r>
        <w:proofErr w:type="spellStart"/>
        <w:r w:rsidRPr="00975BBC">
          <w:rPr>
            <w:lang w:val="es-SV"/>
          </w:rPr>
          <w:t>Region.dim</w:t>
        </w:r>
        <w:proofErr w:type="spellEnd"/>
        <w:r w:rsidRPr="00975BBC">
          <w:rPr>
            <w:lang w:val="es-SV"/>
          </w:rPr>
          <w:t>) que luego asignas al cubo.</w:t>
        </w:r>
      </w:ins>
    </w:p>
    <w:p w14:paraId="12B2C806" w14:textId="77777777" w:rsidR="00975BBC" w:rsidRPr="00975BBC" w:rsidRDefault="00975BBC" w:rsidP="00975BBC">
      <w:pPr>
        <w:rPr>
          <w:lang w:val="es-SV"/>
        </w:rPr>
      </w:pPr>
    </w:p>
    <w:sectPr w:rsidR="00975BBC" w:rsidRPr="00975B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6C99"/>
    <w:multiLevelType w:val="multilevel"/>
    <w:tmpl w:val="03FC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8165B"/>
    <w:multiLevelType w:val="multilevel"/>
    <w:tmpl w:val="B2F6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86B09"/>
    <w:multiLevelType w:val="multilevel"/>
    <w:tmpl w:val="2A70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4353D"/>
    <w:multiLevelType w:val="multilevel"/>
    <w:tmpl w:val="5ED2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56F04"/>
    <w:multiLevelType w:val="multilevel"/>
    <w:tmpl w:val="711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B770F"/>
    <w:multiLevelType w:val="multilevel"/>
    <w:tmpl w:val="8E72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060EC"/>
    <w:multiLevelType w:val="multilevel"/>
    <w:tmpl w:val="2726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C5C0B"/>
    <w:multiLevelType w:val="multilevel"/>
    <w:tmpl w:val="A4CC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C303C0"/>
    <w:multiLevelType w:val="multilevel"/>
    <w:tmpl w:val="29DE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15EA1"/>
    <w:multiLevelType w:val="multilevel"/>
    <w:tmpl w:val="0D48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F1506"/>
    <w:multiLevelType w:val="multilevel"/>
    <w:tmpl w:val="6FD8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CB4980"/>
    <w:multiLevelType w:val="multilevel"/>
    <w:tmpl w:val="E2DE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73038"/>
    <w:multiLevelType w:val="multilevel"/>
    <w:tmpl w:val="FD2C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A071C0"/>
    <w:multiLevelType w:val="multilevel"/>
    <w:tmpl w:val="6058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33376">
    <w:abstractNumId w:val="8"/>
  </w:num>
  <w:num w:numId="2" w16cid:durableId="209152325">
    <w:abstractNumId w:val="2"/>
  </w:num>
  <w:num w:numId="3" w16cid:durableId="1451819275">
    <w:abstractNumId w:val="10"/>
  </w:num>
  <w:num w:numId="4" w16cid:durableId="560365381">
    <w:abstractNumId w:val="9"/>
  </w:num>
  <w:num w:numId="5" w16cid:durableId="1502429054">
    <w:abstractNumId w:val="4"/>
  </w:num>
  <w:num w:numId="6" w16cid:durableId="1447508052">
    <w:abstractNumId w:val="3"/>
  </w:num>
  <w:num w:numId="7" w16cid:durableId="1138648071">
    <w:abstractNumId w:val="13"/>
  </w:num>
  <w:num w:numId="8" w16cid:durableId="1635793433">
    <w:abstractNumId w:val="0"/>
  </w:num>
  <w:num w:numId="9" w16cid:durableId="434331716">
    <w:abstractNumId w:val="5"/>
  </w:num>
  <w:num w:numId="10" w16cid:durableId="694310659">
    <w:abstractNumId w:val="12"/>
  </w:num>
  <w:num w:numId="11" w16cid:durableId="209389560">
    <w:abstractNumId w:val="7"/>
  </w:num>
  <w:num w:numId="12" w16cid:durableId="18554921">
    <w:abstractNumId w:val="11"/>
  </w:num>
  <w:num w:numId="13" w16cid:durableId="1366523783">
    <w:abstractNumId w:val="1"/>
  </w:num>
  <w:num w:numId="14" w16cid:durableId="31392854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ena Rivera, Gerardo Alberto (ext) (RC-SV DI)">
    <w15:presenceInfo w15:providerId="AD" w15:userId="S::gerardo.pena_rivera.ext@siemens.com::8ec6a270-ad06-4695-a242-f2992d01ef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48"/>
    <w:rsid w:val="002B2948"/>
    <w:rsid w:val="008F72D4"/>
    <w:rsid w:val="00961937"/>
    <w:rsid w:val="00962BCB"/>
    <w:rsid w:val="00975BBC"/>
    <w:rsid w:val="00FE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77519B"/>
  <w15:chartTrackingRefBased/>
  <w15:docId w15:val="{8F7B317D-1096-4FC5-BBF8-976AADBA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2B2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2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2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2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2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2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2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2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29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2B29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2948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2948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2948"/>
    <w:rPr>
      <w:rFonts w:eastAsiaTheme="majorEastAsia" w:cstheme="majorBidi"/>
      <w:color w:val="0F476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2948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2948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2948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2948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2B2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2948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2B2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2948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2B2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2948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2B29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29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2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2948"/>
    <w:rPr>
      <w:i/>
      <w:iCs/>
      <w:color w:val="0F476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2B2948"/>
    <w:rPr>
      <w:b/>
      <w:bCs/>
      <w:smallCaps/>
      <w:color w:val="0F4761" w:themeColor="accent1" w:themeShade="BF"/>
      <w:spacing w:val="5"/>
    </w:rPr>
  </w:style>
  <w:style w:type="paragraph" w:styleId="Revisin">
    <w:name w:val="Revision"/>
    <w:hidden/>
    <w:uiPriority w:val="99"/>
    <w:semiHidden/>
    <w:rsid w:val="002B2948"/>
    <w:pPr>
      <w:spacing w:after="0" w:line="240" w:lineRule="auto"/>
    </w:pPr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4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91119-E62D-4357-9491-B632282E6A8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1051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Pena Rivera, Gerardo Alberto (ext) (RC-SV DI)</dc:creator>
  <cp:keywords/>
  <dc:description/>
  <cp:lastModifiedBy>Pena Rivera, Gerardo Alberto (ext) (RC-SV DI)</cp:lastModifiedBy>
  <cp:revision>3</cp:revision>
  <dcterms:created xsi:type="dcterms:W3CDTF">2025-05-28T05:50:00Z</dcterms:created>
  <dcterms:modified xsi:type="dcterms:W3CDTF">2025-05-28T06:04:00Z</dcterms:modified>
</cp:coreProperties>
</file>